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D348FE">
      <w:pPr>
        <w:pStyle w:val="44"/>
        <w:rPr>
          <w:rFonts w:hint="eastAsia"/>
        </w:rPr>
      </w:pPr>
      <w:r>
        <w:rPr>
          <w:rFonts w:hint="eastAsia"/>
        </w:rPr>
        <w:t>对抗仿真环境SNAKE-EDU_v1.3配置及使用说明</w:t>
      </w:r>
    </w:p>
    <w:sdt>
      <w:sdtPr>
        <w:rPr>
          <w:rFonts w:asciiTheme="minorHAnsi" w:hAnsiTheme="minorHAnsi" w:eastAsiaTheme="minorEastAsia" w:cstheme="minorBidi"/>
          <w:sz w:val="21"/>
          <w:szCs w:val="22"/>
          <w:lang w:val="zh-CN"/>
        </w:rPr>
        <w:id w:val="1316455474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bCs/>
          <w:sz w:val="24"/>
          <w:szCs w:val="24"/>
          <w:lang w:val="zh-CN"/>
        </w:rPr>
      </w:sdtEndPr>
      <w:sdtContent>
        <w:p w14:paraId="12B55127">
          <w:pPr>
            <w:pStyle w:val="50"/>
            <w:spacing w:before="468" w:after="312" w:line="440" w:lineRule="exact"/>
            <w:rPr>
              <w:rFonts w:hint="eastAsia" w:hAnsi="黑体" w:cs="黑体"/>
              <w:szCs w:val="32"/>
            </w:rPr>
          </w:pPr>
          <w:r>
            <w:rPr>
              <w:rFonts w:hint="eastAsia" w:hAnsi="黑体" w:cs="黑体"/>
              <w:szCs w:val="32"/>
            </w:rPr>
            <w:t>目　录</w:t>
          </w:r>
        </w:p>
        <w:p w14:paraId="25A6FD59">
          <w:pPr>
            <w:pStyle w:val="12"/>
            <w:rPr>
              <w:rFonts w:hint="eastAsia" w:ascii="宋体" w:hAnsi="宋体" w:eastAsia="宋体"/>
              <w:sz w:val="24"/>
              <w:szCs w:val="24"/>
              <w14:ligatures w14:val="standardContextual"/>
            </w:rPr>
          </w:pPr>
          <w:r>
            <w:rPr>
              <w:rFonts w:hint="eastAsia" w:ascii="宋体" w:hAnsi="宋体" w:eastAsia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TOC \o "1-3" \h \z \u </w:instrTex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"_Toc192166380" </w:instrText>
          </w:r>
          <w:r>
            <w:fldChar w:fldCharType="separate"/>
          </w:r>
          <w:r>
            <w:rPr>
              <w:rStyle w:val="19"/>
              <w:rFonts w:hint="eastAsia" w:ascii="宋体" w:hAnsi="宋体" w:eastAsia="宋体" w:cs="Times New Roman"/>
              <w:b/>
              <w:bCs/>
              <w:kern w:val="28"/>
              <w:sz w:val="24"/>
              <w:szCs w:val="24"/>
            </w:rPr>
            <w:t>1、仿真环境安装配置</w:t>
          </w:r>
          <w:r>
            <w:rPr>
              <w:rFonts w:hint="eastAsia" w:ascii="宋体" w:hAnsi="宋体" w:eastAsia="宋体"/>
              <w:sz w:val="24"/>
              <w:szCs w:val="24"/>
            </w:rPr>
            <w:tab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ascii="宋体" w:hAnsi="宋体" w:eastAsia="宋体"/>
              <w:sz w:val="24"/>
              <w:szCs w:val="24"/>
            </w:rPr>
            <w:instrText xml:space="preserve">PAGEREF _Toc192166380 \h</w:instrText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/>
              <w:sz w:val="24"/>
              <w:szCs w:val="24"/>
            </w:rPr>
            <w:t>2</w: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</w:p>
        <w:p w14:paraId="125215F4">
          <w:pPr>
            <w:pStyle w:val="13"/>
            <w:tabs>
              <w:tab w:val="right" w:leader="dot" w:pos="8296"/>
            </w:tabs>
            <w:rPr>
              <w:rFonts w:hint="eastAsia" w:ascii="宋体" w:hAnsi="宋体" w:eastAsia="宋体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"_Toc192166381" </w:instrText>
          </w:r>
          <w:r>
            <w:fldChar w:fldCharType="separate"/>
          </w:r>
          <w:r>
            <w:rPr>
              <w:rStyle w:val="19"/>
              <w:rFonts w:hint="eastAsia" w:ascii="宋体" w:hAnsi="宋体" w:eastAsia="宋体" w:cs="Times New Roman"/>
              <w:sz w:val="24"/>
              <w:szCs w:val="24"/>
            </w:rPr>
            <w:t>1.1、软件清单</w:t>
          </w:r>
          <w:r>
            <w:rPr>
              <w:rFonts w:hint="eastAsia" w:ascii="宋体" w:hAnsi="宋体" w:eastAsia="宋体"/>
              <w:sz w:val="24"/>
              <w:szCs w:val="24"/>
            </w:rPr>
            <w:tab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ascii="宋体" w:hAnsi="宋体" w:eastAsia="宋体"/>
              <w:sz w:val="24"/>
              <w:szCs w:val="24"/>
            </w:rPr>
            <w:instrText xml:space="preserve">PAGEREF _Toc192166381 \h</w:instrText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/>
              <w:sz w:val="24"/>
              <w:szCs w:val="24"/>
            </w:rPr>
            <w:t>2</w: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</w:p>
        <w:p w14:paraId="7220E437">
          <w:pPr>
            <w:pStyle w:val="13"/>
            <w:tabs>
              <w:tab w:val="right" w:leader="dot" w:pos="8296"/>
            </w:tabs>
            <w:rPr>
              <w:rFonts w:hint="eastAsia" w:ascii="宋体" w:hAnsi="宋体" w:eastAsia="宋体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"_Toc192166382" </w:instrText>
          </w:r>
          <w:r>
            <w:fldChar w:fldCharType="separate"/>
          </w:r>
          <w:r>
            <w:rPr>
              <w:rStyle w:val="19"/>
              <w:rFonts w:hint="eastAsia" w:ascii="宋体" w:hAnsi="宋体" w:eastAsia="宋体" w:cs="Times New Roman"/>
              <w:sz w:val="24"/>
              <w:szCs w:val="24"/>
            </w:rPr>
            <w:t>1.2、操作步骤</w:t>
          </w:r>
          <w:r>
            <w:rPr>
              <w:rFonts w:hint="eastAsia" w:ascii="宋体" w:hAnsi="宋体" w:eastAsia="宋体"/>
              <w:sz w:val="24"/>
              <w:szCs w:val="24"/>
            </w:rPr>
            <w:tab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ascii="宋体" w:hAnsi="宋体" w:eastAsia="宋体"/>
              <w:sz w:val="24"/>
              <w:szCs w:val="24"/>
            </w:rPr>
            <w:instrText xml:space="preserve">PAGEREF _Toc192166382 \h</w:instrText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/>
              <w:sz w:val="24"/>
              <w:szCs w:val="24"/>
            </w:rPr>
            <w:t>2</w: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</w:p>
        <w:p w14:paraId="72E0031F">
          <w:pPr>
            <w:pStyle w:val="12"/>
            <w:rPr>
              <w:rFonts w:hint="eastAsia" w:ascii="宋体" w:hAnsi="宋体" w:eastAsia="宋体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"_Toc192166383" </w:instrText>
          </w:r>
          <w:r>
            <w:fldChar w:fldCharType="separate"/>
          </w:r>
          <w:r>
            <w:rPr>
              <w:rStyle w:val="19"/>
              <w:rFonts w:hint="eastAsia" w:ascii="宋体" w:hAnsi="宋体" w:eastAsia="宋体" w:cs="Times New Roman"/>
              <w:b/>
              <w:bCs/>
              <w:kern w:val="28"/>
              <w:sz w:val="24"/>
              <w:szCs w:val="24"/>
            </w:rPr>
            <w:t>2、文件结构</w:t>
          </w:r>
          <w:r>
            <w:rPr>
              <w:rFonts w:hint="eastAsia" w:ascii="宋体" w:hAnsi="宋体" w:eastAsia="宋体"/>
              <w:sz w:val="24"/>
              <w:szCs w:val="24"/>
            </w:rPr>
            <w:tab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ascii="宋体" w:hAnsi="宋体" w:eastAsia="宋体"/>
              <w:sz w:val="24"/>
              <w:szCs w:val="24"/>
            </w:rPr>
            <w:instrText xml:space="preserve">PAGEREF _Toc192166383 \h</w:instrText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/>
              <w:sz w:val="24"/>
              <w:szCs w:val="24"/>
            </w:rPr>
            <w:t>2</w: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</w:p>
        <w:p w14:paraId="16E4A0E5">
          <w:pPr>
            <w:pStyle w:val="13"/>
            <w:tabs>
              <w:tab w:val="right" w:leader="dot" w:pos="8296"/>
            </w:tabs>
            <w:rPr>
              <w:rFonts w:hint="eastAsia" w:ascii="宋体" w:hAnsi="宋体" w:eastAsia="宋体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"_Toc192166384" </w:instrText>
          </w:r>
          <w:r>
            <w:fldChar w:fldCharType="separate"/>
          </w:r>
          <w:r>
            <w:rPr>
              <w:rStyle w:val="19"/>
              <w:rFonts w:hint="eastAsia" w:ascii="宋体" w:hAnsi="宋体" w:eastAsia="宋体" w:cs="Times New Roman"/>
              <w:sz w:val="24"/>
              <w:szCs w:val="24"/>
            </w:rPr>
            <w:t>2.1、demo.py：调用示例文件，包含对抗仿真全流程的示例。</w:t>
          </w:r>
          <w:r>
            <w:rPr>
              <w:rFonts w:hint="eastAsia" w:ascii="宋体" w:hAnsi="宋体" w:eastAsia="宋体"/>
              <w:sz w:val="24"/>
              <w:szCs w:val="24"/>
            </w:rPr>
            <w:tab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ascii="宋体" w:hAnsi="宋体" w:eastAsia="宋体"/>
              <w:sz w:val="24"/>
              <w:szCs w:val="24"/>
            </w:rPr>
            <w:instrText xml:space="preserve">PAGEREF _Toc192166384 \h</w:instrText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/>
              <w:sz w:val="24"/>
              <w:szCs w:val="24"/>
            </w:rPr>
            <w:t>2</w: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</w:p>
        <w:p w14:paraId="5BFD2291">
          <w:pPr>
            <w:pStyle w:val="13"/>
            <w:tabs>
              <w:tab w:val="right" w:leader="dot" w:pos="8296"/>
            </w:tabs>
            <w:rPr>
              <w:rFonts w:hint="eastAsia" w:ascii="宋体" w:hAnsi="宋体" w:eastAsia="宋体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"_Toc192166385" </w:instrText>
          </w:r>
          <w:r>
            <w:fldChar w:fldCharType="separate"/>
          </w:r>
          <w:r>
            <w:rPr>
              <w:rStyle w:val="19"/>
              <w:rFonts w:hint="eastAsia" w:ascii="宋体" w:hAnsi="宋体" w:eastAsia="宋体" w:cs="Times New Roman"/>
              <w:sz w:val="24"/>
              <w:szCs w:val="24"/>
            </w:rPr>
            <w:t>2.2、env_basic文件夹</w:t>
          </w:r>
          <w:r>
            <w:rPr>
              <w:rFonts w:hint="eastAsia" w:ascii="宋体" w:hAnsi="宋体" w:eastAsia="宋体"/>
              <w:sz w:val="24"/>
              <w:szCs w:val="24"/>
            </w:rPr>
            <w:tab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ascii="宋体" w:hAnsi="宋体" w:eastAsia="宋体"/>
              <w:sz w:val="24"/>
              <w:szCs w:val="24"/>
            </w:rPr>
            <w:instrText xml:space="preserve">PAGEREF _Toc192166385 \h</w:instrText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/>
              <w:sz w:val="24"/>
              <w:szCs w:val="24"/>
            </w:rPr>
            <w:t>2</w: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</w:p>
        <w:p w14:paraId="1924096B">
          <w:pPr>
            <w:pStyle w:val="13"/>
            <w:tabs>
              <w:tab w:val="right" w:leader="dot" w:pos="8296"/>
            </w:tabs>
            <w:rPr>
              <w:rFonts w:hint="eastAsia" w:ascii="宋体" w:hAnsi="宋体" w:eastAsia="宋体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"_Toc192166386" </w:instrText>
          </w:r>
          <w:r>
            <w:fldChar w:fldCharType="separate"/>
          </w:r>
          <w:r>
            <w:rPr>
              <w:rStyle w:val="19"/>
              <w:rFonts w:hint="eastAsia" w:ascii="宋体" w:hAnsi="宋体" w:eastAsia="宋体" w:cs="Times New Roman"/>
              <w:sz w:val="24"/>
              <w:szCs w:val="24"/>
            </w:rPr>
            <w:t>2.3、模型文件</w:t>
          </w:r>
          <w:r>
            <w:rPr>
              <w:rFonts w:hint="eastAsia" w:ascii="宋体" w:hAnsi="宋体" w:eastAsia="宋体"/>
              <w:sz w:val="24"/>
              <w:szCs w:val="24"/>
            </w:rPr>
            <w:tab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ascii="宋体" w:hAnsi="宋体" w:eastAsia="宋体"/>
              <w:sz w:val="24"/>
              <w:szCs w:val="24"/>
            </w:rPr>
            <w:instrText xml:space="preserve">PAGEREF _Toc192166386 \h</w:instrText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/>
              <w:sz w:val="24"/>
              <w:szCs w:val="24"/>
            </w:rPr>
            <w:t>2</w: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</w:p>
        <w:p w14:paraId="168A0133">
          <w:pPr>
            <w:pStyle w:val="12"/>
            <w:rPr>
              <w:rFonts w:hint="eastAsia" w:ascii="宋体" w:hAnsi="宋体" w:eastAsia="宋体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"_Toc192166387" </w:instrText>
          </w:r>
          <w:r>
            <w:fldChar w:fldCharType="separate"/>
          </w:r>
          <w:r>
            <w:rPr>
              <w:rStyle w:val="19"/>
              <w:rFonts w:hint="eastAsia" w:ascii="宋体" w:hAnsi="宋体" w:eastAsia="宋体" w:cs="Times New Roman"/>
              <w:b/>
              <w:bCs/>
              <w:kern w:val="28"/>
              <w:sz w:val="24"/>
              <w:szCs w:val="24"/>
            </w:rPr>
            <w:t>3、程序说明</w:t>
          </w:r>
          <w:r>
            <w:rPr>
              <w:rFonts w:hint="eastAsia" w:ascii="宋体" w:hAnsi="宋体" w:eastAsia="宋体"/>
              <w:sz w:val="24"/>
              <w:szCs w:val="24"/>
            </w:rPr>
            <w:tab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ascii="宋体" w:hAnsi="宋体" w:eastAsia="宋体"/>
              <w:sz w:val="24"/>
              <w:szCs w:val="24"/>
            </w:rPr>
            <w:instrText xml:space="preserve">PAGEREF _Toc192166387 \h</w:instrText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/>
              <w:sz w:val="24"/>
              <w:szCs w:val="24"/>
            </w:rPr>
            <w:t>3</w: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</w:p>
        <w:p w14:paraId="475CC543">
          <w:pPr>
            <w:pStyle w:val="13"/>
            <w:tabs>
              <w:tab w:val="right" w:leader="dot" w:pos="8296"/>
            </w:tabs>
            <w:rPr>
              <w:rFonts w:hint="eastAsia" w:ascii="宋体" w:hAnsi="宋体" w:eastAsia="宋体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"_Toc192166388" </w:instrText>
          </w:r>
          <w:r>
            <w:fldChar w:fldCharType="separate"/>
          </w:r>
          <w:r>
            <w:rPr>
              <w:rStyle w:val="19"/>
              <w:rFonts w:hint="eastAsia" w:ascii="宋体" w:hAnsi="宋体" w:eastAsia="宋体" w:cs="Times New Roman"/>
              <w:sz w:val="24"/>
              <w:szCs w:val="24"/>
            </w:rPr>
            <w:t>3.1、初始化参数类（InitialData）</w:t>
          </w:r>
          <w:r>
            <w:rPr>
              <w:rFonts w:hint="eastAsia" w:ascii="宋体" w:hAnsi="宋体" w:eastAsia="宋体"/>
              <w:sz w:val="24"/>
              <w:szCs w:val="24"/>
            </w:rPr>
            <w:tab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ascii="宋体" w:hAnsi="宋体" w:eastAsia="宋体"/>
              <w:sz w:val="24"/>
              <w:szCs w:val="24"/>
            </w:rPr>
            <w:instrText xml:space="preserve">PAGEREF _Toc192166388 \h</w:instrText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/>
              <w:sz w:val="24"/>
              <w:szCs w:val="24"/>
            </w:rPr>
            <w:t>3</w: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</w:p>
        <w:p w14:paraId="4D087CF9">
          <w:pPr>
            <w:pStyle w:val="13"/>
            <w:tabs>
              <w:tab w:val="right" w:leader="dot" w:pos="8296"/>
            </w:tabs>
            <w:rPr>
              <w:rFonts w:hint="eastAsia" w:ascii="宋体" w:hAnsi="宋体" w:eastAsia="宋体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"_Toc192166389" </w:instrText>
          </w:r>
          <w:r>
            <w:fldChar w:fldCharType="separate"/>
          </w:r>
          <w:r>
            <w:rPr>
              <w:rStyle w:val="19"/>
              <w:rFonts w:hint="eastAsia" w:ascii="宋体" w:hAnsi="宋体" w:eastAsia="宋体" w:cs="Times New Roman"/>
              <w:sz w:val="24"/>
              <w:szCs w:val="24"/>
            </w:rPr>
            <w:t>3.2、控制数据输入类（FighterDataIn）</w:t>
          </w:r>
          <w:r>
            <w:rPr>
              <w:rFonts w:hint="eastAsia" w:ascii="宋体" w:hAnsi="宋体" w:eastAsia="宋体"/>
              <w:sz w:val="24"/>
              <w:szCs w:val="24"/>
            </w:rPr>
            <w:tab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ascii="宋体" w:hAnsi="宋体" w:eastAsia="宋体"/>
              <w:sz w:val="24"/>
              <w:szCs w:val="24"/>
            </w:rPr>
            <w:instrText xml:space="preserve">PAGEREF _Toc192166389 \h</w:instrText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/>
              <w:sz w:val="24"/>
              <w:szCs w:val="24"/>
            </w:rPr>
            <w:t>4</w: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</w:p>
        <w:p w14:paraId="59AF29EF">
          <w:pPr>
            <w:pStyle w:val="8"/>
            <w:tabs>
              <w:tab w:val="right" w:leader="dot" w:pos="8296"/>
            </w:tabs>
            <w:rPr>
              <w:rFonts w:hint="eastAsia" w:ascii="宋体" w:hAnsi="宋体" w:eastAsia="宋体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"_Toc192166390" </w:instrText>
          </w:r>
          <w:r>
            <w:fldChar w:fldCharType="separate"/>
          </w:r>
          <w:r>
            <w:rPr>
              <w:rStyle w:val="19"/>
              <w:rFonts w:hint="eastAsia" w:ascii="宋体" w:hAnsi="宋体" w:eastAsia="宋体" w:cs="Times New Roman"/>
              <w:sz w:val="24"/>
              <w:szCs w:val="24"/>
            </w:rPr>
            <w:t>3.2.1控制模式输入：control_mode</w:t>
          </w:r>
          <w:r>
            <w:rPr>
              <w:rFonts w:hint="eastAsia" w:ascii="宋体" w:hAnsi="宋体" w:eastAsia="宋体"/>
              <w:sz w:val="24"/>
              <w:szCs w:val="24"/>
            </w:rPr>
            <w:tab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ascii="宋体" w:hAnsi="宋体" w:eastAsia="宋体"/>
              <w:sz w:val="24"/>
              <w:szCs w:val="24"/>
            </w:rPr>
            <w:instrText xml:space="preserve">PAGEREF _Toc192166390 \h</w:instrText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/>
              <w:sz w:val="24"/>
              <w:szCs w:val="24"/>
            </w:rPr>
            <w:t>4</w: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</w:p>
        <w:p w14:paraId="2FE8889F">
          <w:pPr>
            <w:pStyle w:val="8"/>
            <w:tabs>
              <w:tab w:val="right" w:leader="dot" w:pos="8296"/>
            </w:tabs>
            <w:rPr>
              <w:rFonts w:hint="eastAsia" w:ascii="宋体" w:hAnsi="宋体" w:eastAsia="宋体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"_Toc192166391" </w:instrText>
          </w:r>
          <w:r>
            <w:fldChar w:fldCharType="separate"/>
          </w:r>
          <w:r>
            <w:rPr>
              <w:rStyle w:val="19"/>
              <w:rFonts w:hint="eastAsia" w:ascii="宋体" w:hAnsi="宋体" w:eastAsia="宋体" w:cs="Times New Roman"/>
              <w:sz w:val="24"/>
              <w:szCs w:val="24"/>
            </w:rPr>
            <w:t>3.2.2控制输入量：control_input</w:t>
          </w:r>
          <w:r>
            <w:rPr>
              <w:rFonts w:hint="eastAsia" w:ascii="宋体" w:hAnsi="宋体" w:eastAsia="宋体"/>
              <w:sz w:val="24"/>
              <w:szCs w:val="24"/>
            </w:rPr>
            <w:tab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ascii="宋体" w:hAnsi="宋体" w:eastAsia="宋体"/>
              <w:sz w:val="24"/>
              <w:szCs w:val="24"/>
            </w:rPr>
            <w:instrText xml:space="preserve">PAGEREF _Toc192166391 \h</w:instrText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/>
              <w:sz w:val="24"/>
              <w:szCs w:val="24"/>
            </w:rPr>
            <w:t>4</w: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</w:p>
        <w:p w14:paraId="06CE0A97">
          <w:pPr>
            <w:pStyle w:val="8"/>
            <w:tabs>
              <w:tab w:val="right" w:leader="dot" w:pos="8296"/>
            </w:tabs>
            <w:rPr>
              <w:rFonts w:hint="eastAsia" w:ascii="宋体" w:hAnsi="宋体" w:eastAsia="宋体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"_Toc192166392" </w:instrText>
          </w:r>
          <w:r>
            <w:fldChar w:fldCharType="separate"/>
          </w:r>
          <w:r>
            <w:rPr>
              <w:rStyle w:val="19"/>
              <w:rFonts w:hint="eastAsia" w:ascii="宋体" w:hAnsi="宋体" w:eastAsia="宋体" w:cs="Times New Roman"/>
              <w:sz w:val="24"/>
              <w:szCs w:val="24"/>
            </w:rPr>
            <w:t>3.2.3目标编号输入量：target_index</w:t>
          </w:r>
          <w:r>
            <w:rPr>
              <w:rFonts w:hint="eastAsia" w:ascii="宋体" w:hAnsi="宋体" w:eastAsia="宋体"/>
              <w:sz w:val="24"/>
              <w:szCs w:val="24"/>
            </w:rPr>
            <w:tab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ascii="宋体" w:hAnsi="宋体" w:eastAsia="宋体"/>
              <w:sz w:val="24"/>
              <w:szCs w:val="24"/>
            </w:rPr>
            <w:instrText xml:space="preserve">PAGEREF _Toc192166392 \h</w:instrText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/>
              <w:sz w:val="24"/>
              <w:szCs w:val="24"/>
            </w:rPr>
            <w:t>4</w: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</w:p>
        <w:p w14:paraId="2978F9A1">
          <w:pPr>
            <w:pStyle w:val="8"/>
            <w:tabs>
              <w:tab w:val="right" w:leader="dot" w:pos="8296"/>
            </w:tabs>
            <w:rPr>
              <w:rFonts w:hint="eastAsia" w:ascii="宋体" w:hAnsi="宋体" w:eastAsia="宋体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"_Toc192166393" </w:instrText>
          </w:r>
          <w:r>
            <w:fldChar w:fldCharType="separate"/>
          </w:r>
          <w:r>
            <w:rPr>
              <w:rStyle w:val="19"/>
              <w:rFonts w:hint="eastAsia" w:ascii="宋体" w:hAnsi="宋体" w:eastAsia="宋体" w:cs="Times New Roman"/>
              <w:sz w:val="24"/>
              <w:szCs w:val="24"/>
            </w:rPr>
            <w:t>3.2.4导弹控制指令：missile_fire</w:t>
          </w:r>
          <w:r>
            <w:rPr>
              <w:rFonts w:hint="eastAsia" w:ascii="宋体" w:hAnsi="宋体" w:eastAsia="宋体"/>
              <w:sz w:val="24"/>
              <w:szCs w:val="24"/>
            </w:rPr>
            <w:tab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ascii="宋体" w:hAnsi="宋体" w:eastAsia="宋体"/>
              <w:sz w:val="24"/>
              <w:szCs w:val="24"/>
            </w:rPr>
            <w:instrText xml:space="preserve">PAGEREF _Toc192166393 \h</w:instrText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/>
              <w:sz w:val="24"/>
              <w:szCs w:val="24"/>
            </w:rPr>
            <w:t>4</w: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</w:p>
        <w:p w14:paraId="210D66DD">
          <w:pPr>
            <w:pStyle w:val="8"/>
            <w:tabs>
              <w:tab w:val="right" w:leader="dot" w:pos="8296"/>
            </w:tabs>
            <w:rPr>
              <w:rFonts w:hint="eastAsia" w:ascii="宋体" w:hAnsi="宋体" w:eastAsia="宋体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"_Toc192166394" </w:instrText>
          </w:r>
          <w:r>
            <w:fldChar w:fldCharType="separate"/>
          </w:r>
          <w:r>
            <w:rPr>
              <w:rStyle w:val="19"/>
              <w:rFonts w:hint="eastAsia" w:ascii="宋体" w:hAnsi="宋体" w:eastAsia="宋体" w:cs="Times New Roman"/>
              <w:sz w:val="24"/>
              <w:szCs w:val="24"/>
            </w:rPr>
            <w:t>3.2.5航炮开火指令：fire</w:t>
          </w:r>
          <w:r>
            <w:rPr>
              <w:rFonts w:hint="eastAsia" w:ascii="宋体" w:hAnsi="宋体" w:eastAsia="宋体"/>
              <w:sz w:val="24"/>
              <w:szCs w:val="24"/>
            </w:rPr>
            <w:tab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ascii="宋体" w:hAnsi="宋体" w:eastAsia="宋体"/>
              <w:sz w:val="24"/>
              <w:szCs w:val="24"/>
            </w:rPr>
            <w:instrText xml:space="preserve">PAGEREF _Toc192166394 \h</w:instrText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/>
              <w:sz w:val="24"/>
              <w:szCs w:val="24"/>
            </w:rPr>
            <w:t>4</w: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</w:p>
        <w:p w14:paraId="1A2FE9CE">
          <w:pPr>
            <w:pStyle w:val="13"/>
            <w:tabs>
              <w:tab w:val="right" w:leader="dot" w:pos="8296"/>
            </w:tabs>
            <w:rPr>
              <w:rFonts w:hint="eastAsia" w:ascii="宋体" w:hAnsi="宋体" w:eastAsia="宋体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"_Toc192166395" </w:instrText>
          </w:r>
          <w:r>
            <w:fldChar w:fldCharType="separate"/>
          </w:r>
          <w:r>
            <w:rPr>
              <w:rStyle w:val="19"/>
              <w:rFonts w:hint="eastAsia" w:ascii="宋体" w:hAnsi="宋体" w:eastAsia="宋体" w:cs="Times New Roman"/>
              <w:sz w:val="24"/>
              <w:szCs w:val="24"/>
            </w:rPr>
            <w:t>3.3、数据输出类</w:t>
          </w:r>
          <w:r>
            <w:rPr>
              <w:rFonts w:hint="eastAsia" w:ascii="宋体" w:hAnsi="宋体" w:eastAsia="宋体"/>
              <w:sz w:val="24"/>
              <w:szCs w:val="24"/>
            </w:rPr>
            <w:tab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ascii="宋体" w:hAnsi="宋体" w:eastAsia="宋体"/>
              <w:sz w:val="24"/>
              <w:szCs w:val="24"/>
            </w:rPr>
            <w:instrText xml:space="preserve">PAGEREF _Toc192166395 \h</w:instrText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/>
              <w:sz w:val="24"/>
              <w:szCs w:val="24"/>
            </w:rPr>
            <w:t>5</w: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</w:p>
        <w:p w14:paraId="3B293C2F">
          <w:pPr>
            <w:pStyle w:val="13"/>
            <w:tabs>
              <w:tab w:val="right" w:leader="dot" w:pos="8296"/>
            </w:tabs>
            <w:rPr>
              <w:rFonts w:hint="eastAsia" w:ascii="宋体" w:hAnsi="宋体" w:eastAsia="宋体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"_Toc192166396" </w:instrText>
          </w:r>
          <w:r>
            <w:fldChar w:fldCharType="separate"/>
          </w:r>
          <w:r>
            <w:rPr>
              <w:rStyle w:val="19"/>
              <w:rFonts w:hint="eastAsia" w:ascii="宋体" w:hAnsi="宋体" w:eastAsia="宋体" w:cs="Times New Roman"/>
              <w:sz w:val="24"/>
              <w:szCs w:val="24"/>
            </w:rPr>
            <w:t>3.4、内置机动动作类（Action）</w:t>
          </w:r>
          <w:r>
            <w:rPr>
              <w:rFonts w:hint="eastAsia" w:ascii="宋体" w:hAnsi="宋体" w:eastAsia="宋体"/>
              <w:sz w:val="24"/>
              <w:szCs w:val="24"/>
            </w:rPr>
            <w:tab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ascii="宋体" w:hAnsi="宋体" w:eastAsia="宋体"/>
              <w:sz w:val="24"/>
              <w:szCs w:val="24"/>
            </w:rPr>
            <w:instrText xml:space="preserve">PAGEREF _Toc192166396 \h</w:instrText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/>
              <w:sz w:val="24"/>
              <w:szCs w:val="24"/>
            </w:rPr>
            <w:t>7</w: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</w:p>
        <w:p w14:paraId="37F6A154">
          <w:pPr>
            <w:pStyle w:val="8"/>
            <w:tabs>
              <w:tab w:val="right" w:leader="dot" w:pos="8296"/>
            </w:tabs>
            <w:rPr>
              <w:rFonts w:hint="eastAsia" w:ascii="宋体" w:hAnsi="宋体" w:eastAsia="宋体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"_Toc192166397" </w:instrText>
          </w:r>
          <w:r>
            <w:fldChar w:fldCharType="separate"/>
          </w:r>
          <w:r>
            <w:rPr>
              <w:rStyle w:val="19"/>
              <w:rFonts w:hint="eastAsia" w:ascii="宋体" w:hAnsi="宋体" w:eastAsia="宋体" w:cs="Times New Roman"/>
              <w:sz w:val="24"/>
              <w:szCs w:val="24"/>
            </w:rPr>
            <w:t>3.4.1机动动作1：平飞</w:t>
          </w:r>
          <w:r>
            <w:rPr>
              <w:rFonts w:hint="eastAsia" w:ascii="宋体" w:hAnsi="宋体" w:eastAsia="宋体"/>
              <w:sz w:val="24"/>
              <w:szCs w:val="24"/>
            </w:rPr>
            <w:tab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ascii="宋体" w:hAnsi="宋体" w:eastAsia="宋体"/>
              <w:sz w:val="24"/>
              <w:szCs w:val="24"/>
            </w:rPr>
            <w:instrText xml:space="preserve">PAGEREF _Toc192166397 \h</w:instrText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/>
              <w:sz w:val="24"/>
              <w:szCs w:val="24"/>
            </w:rPr>
            <w:t>7</w: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</w:p>
        <w:p w14:paraId="0B97ED95">
          <w:pPr>
            <w:pStyle w:val="8"/>
            <w:tabs>
              <w:tab w:val="right" w:leader="dot" w:pos="8296"/>
            </w:tabs>
            <w:rPr>
              <w:rFonts w:hint="eastAsia" w:ascii="宋体" w:hAnsi="宋体" w:eastAsia="宋体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"_Toc192166398" </w:instrText>
          </w:r>
          <w:r>
            <w:fldChar w:fldCharType="separate"/>
          </w:r>
          <w:r>
            <w:rPr>
              <w:rStyle w:val="19"/>
              <w:rFonts w:hint="eastAsia" w:ascii="宋体" w:hAnsi="宋体" w:eastAsia="宋体" w:cs="Times New Roman"/>
              <w:sz w:val="24"/>
              <w:szCs w:val="24"/>
            </w:rPr>
            <w:t>3.4.2机动动作2：速度追踪</w:t>
          </w:r>
          <w:r>
            <w:rPr>
              <w:rFonts w:hint="eastAsia" w:ascii="宋体" w:hAnsi="宋体" w:eastAsia="宋体"/>
              <w:sz w:val="24"/>
              <w:szCs w:val="24"/>
            </w:rPr>
            <w:tab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ascii="宋体" w:hAnsi="宋体" w:eastAsia="宋体"/>
              <w:sz w:val="24"/>
              <w:szCs w:val="24"/>
            </w:rPr>
            <w:instrText xml:space="preserve">PAGEREF _Toc192166398 \h</w:instrText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/>
              <w:sz w:val="24"/>
              <w:szCs w:val="24"/>
            </w:rPr>
            <w:t>7</w: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</w:p>
        <w:p w14:paraId="5E822D57">
          <w:pPr>
            <w:pStyle w:val="8"/>
            <w:tabs>
              <w:tab w:val="right" w:leader="dot" w:pos="8296"/>
            </w:tabs>
            <w:rPr>
              <w:rFonts w:hint="eastAsia" w:ascii="宋体" w:hAnsi="宋体" w:eastAsia="宋体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"_Toc192166399" </w:instrText>
          </w:r>
          <w:r>
            <w:fldChar w:fldCharType="separate"/>
          </w:r>
          <w:r>
            <w:rPr>
              <w:rStyle w:val="19"/>
              <w:rFonts w:hint="eastAsia" w:ascii="宋体" w:hAnsi="宋体" w:eastAsia="宋体" w:cs="Times New Roman"/>
              <w:sz w:val="24"/>
              <w:szCs w:val="24"/>
            </w:rPr>
            <w:t>3.4.3机动动作3：转弯</w:t>
          </w:r>
          <w:r>
            <w:rPr>
              <w:rFonts w:hint="eastAsia" w:ascii="宋体" w:hAnsi="宋体" w:eastAsia="宋体"/>
              <w:sz w:val="24"/>
              <w:szCs w:val="24"/>
            </w:rPr>
            <w:tab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ascii="宋体" w:hAnsi="宋体" w:eastAsia="宋体"/>
              <w:sz w:val="24"/>
              <w:szCs w:val="24"/>
            </w:rPr>
            <w:instrText xml:space="preserve">PAGEREF _Toc192166399 \h</w:instrText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/>
              <w:sz w:val="24"/>
              <w:szCs w:val="24"/>
            </w:rPr>
            <w:t>7</w: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</w:p>
        <w:p w14:paraId="431255FF">
          <w:pPr>
            <w:pStyle w:val="8"/>
            <w:tabs>
              <w:tab w:val="right" w:leader="dot" w:pos="8296"/>
            </w:tabs>
            <w:rPr>
              <w:rFonts w:hint="eastAsia" w:ascii="宋体" w:hAnsi="宋体" w:eastAsia="宋体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"_Toc192166400" </w:instrText>
          </w:r>
          <w:r>
            <w:fldChar w:fldCharType="separate"/>
          </w:r>
          <w:r>
            <w:rPr>
              <w:rStyle w:val="19"/>
              <w:rFonts w:hint="eastAsia" w:ascii="宋体" w:hAnsi="宋体" w:eastAsia="宋体" w:cs="Times New Roman"/>
              <w:sz w:val="24"/>
              <w:szCs w:val="24"/>
            </w:rPr>
            <w:t>3.4.4机动动作4：倾角追踪</w:t>
          </w:r>
          <w:r>
            <w:rPr>
              <w:rFonts w:hint="eastAsia" w:ascii="宋体" w:hAnsi="宋体" w:eastAsia="宋体"/>
              <w:sz w:val="24"/>
              <w:szCs w:val="24"/>
            </w:rPr>
            <w:tab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ascii="宋体" w:hAnsi="宋体" w:eastAsia="宋体"/>
              <w:sz w:val="24"/>
              <w:szCs w:val="24"/>
            </w:rPr>
            <w:instrText xml:space="preserve">PAGEREF _Toc192166400 \h</w:instrText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/>
              <w:sz w:val="24"/>
              <w:szCs w:val="24"/>
            </w:rPr>
            <w:t>7</w: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</w:p>
        <w:p w14:paraId="3179E6FD">
          <w:pPr>
            <w:pStyle w:val="8"/>
            <w:tabs>
              <w:tab w:val="right" w:leader="dot" w:pos="8296"/>
            </w:tabs>
            <w:rPr>
              <w:rFonts w:hint="eastAsia" w:ascii="宋体" w:hAnsi="宋体" w:eastAsia="宋体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"_Toc192166401" </w:instrText>
          </w:r>
          <w:r>
            <w:fldChar w:fldCharType="separate"/>
          </w:r>
          <w:r>
            <w:rPr>
              <w:rStyle w:val="19"/>
              <w:rFonts w:hint="eastAsia" w:ascii="宋体" w:hAnsi="宋体" w:eastAsia="宋体" w:cs="Times New Roman"/>
              <w:sz w:val="24"/>
              <w:szCs w:val="24"/>
            </w:rPr>
            <w:t>3.4.5机动动作5：盘旋</w:t>
          </w:r>
          <w:r>
            <w:rPr>
              <w:rFonts w:hint="eastAsia" w:ascii="宋体" w:hAnsi="宋体" w:eastAsia="宋体"/>
              <w:sz w:val="24"/>
              <w:szCs w:val="24"/>
            </w:rPr>
            <w:tab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ascii="宋体" w:hAnsi="宋体" w:eastAsia="宋体"/>
              <w:sz w:val="24"/>
              <w:szCs w:val="24"/>
            </w:rPr>
            <w:instrText xml:space="preserve">PAGEREF _Toc192166401 \h</w:instrText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/>
              <w:sz w:val="24"/>
              <w:szCs w:val="24"/>
            </w:rPr>
            <w:t>7</w: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</w:p>
        <w:p w14:paraId="2C9F3919">
          <w:pPr>
            <w:pStyle w:val="8"/>
            <w:tabs>
              <w:tab w:val="right" w:leader="dot" w:pos="8296"/>
            </w:tabs>
            <w:rPr>
              <w:rFonts w:hint="eastAsia" w:ascii="宋体" w:hAnsi="宋体" w:eastAsia="宋体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"_Toc192166402" </w:instrText>
          </w:r>
          <w:r>
            <w:fldChar w:fldCharType="separate"/>
          </w:r>
          <w:r>
            <w:rPr>
              <w:rStyle w:val="19"/>
              <w:rFonts w:hint="eastAsia" w:ascii="宋体" w:hAnsi="宋体" w:eastAsia="宋体" w:cs="Times New Roman"/>
              <w:sz w:val="24"/>
              <w:szCs w:val="24"/>
            </w:rPr>
            <w:t>3.4.6机动动作6：筋斗</w:t>
          </w:r>
          <w:r>
            <w:rPr>
              <w:rFonts w:hint="eastAsia" w:ascii="宋体" w:hAnsi="宋体" w:eastAsia="宋体"/>
              <w:sz w:val="24"/>
              <w:szCs w:val="24"/>
            </w:rPr>
            <w:tab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ascii="宋体" w:hAnsi="宋体" w:eastAsia="宋体"/>
              <w:sz w:val="24"/>
              <w:szCs w:val="24"/>
            </w:rPr>
            <w:instrText xml:space="preserve">PAGEREF _Toc192166402 \h</w:instrText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/>
              <w:sz w:val="24"/>
              <w:szCs w:val="24"/>
            </w:rPr>
            <w:t>8</w: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</w:p>
        <w:p w14:paraId="735E4EF8">
          <w:pPr>
            <w:pStyle w:val="12"/>
            <w:rPr>
              <w:rFonts w:hint="eastAsia" w:ascii="宋体" w:hAnsi="宋体" w:eastAsia="宋体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"_Toc192166403" </w:instrText>
          </w:r>
          <w:r>
            <w:fldChar w:fldCharType="separate"/>
          </w:r>
          <w:r>
            <w:rPr>
              <w:rStyle w:val="19"/>
              <w:rFonts w:hint="eastAsia" w:ascii="宋体" w:hAnsi="宋体" w:eastAsia="宋体" w:cs="Times New Roman"/>
              <w:b/>
              <w:bCs/>
              <w:kern w:val="28"/>
              <w:sz w:val="24"/>
              <w:szCs w:val="24"/>
            </w:rPr>
            <w:t>4、仿真环境说明</w:t>
          </w:r>
          <w:r>
            <w:rPr>
              <w:rFonts w:hint="eastAsia" w:ascii="宋体" w:hAnsi="宋体" w:eastAsia="宋体"/>
              <w:sz w:val="24"/>
              <w:szCs w:val="24"/>
            </w:rPr>
            <w:tab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ascii="宋体" w:hAnsi="宋体" w:eastAsia="宋体"/>
              <w:sz w:val="24"/>
              <w:szCs w:val="24"/>
            </w:rPr>
            <w:instrText xml:space="preserve">PAGEREF _Toc192166403 \h</w:instrText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/>
              <w:sz w:val="24"/>
              <w:szCs w:val="24"/>
            </w:rPr>
            <w:t>8</w: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</w:p>
        <w:p w14:paraId="0408669A">
          <w:pPr>
            <w:pStyle w:val="13"/>
            <w:tabs>
              <w:tab w:val="right" w:leader="dot" w:pos="8296"/>
            </w:tabs>
            <w:rPr>
              <w:rFonts w:hint="eastAsia" w:ascii="宋体" w:hAnsi="宋体" w:eastAsia="宋体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"_Toc192166404" </w:instrText>
          </w:r>
          <w:r>
            <w:fldChar w:fldCharType="separate"/>
          </w:r>
          <w:r>
            <w:rPr>
              <w:rStyle w:val="19"/>
              <w:rFonts w:hint="eastAsia" w:ascii="宋体" w:hAnsi="宋体" w:eastAsia="宋体" w:cs="Times New Roman"/>
              <w:sz w:val="24"/>
              <w:szCs w:val="24"/>
            </w:rPr>
            <w:t>4.1、红蓝双方对抗机型</w:t>
          </w:r>
          <w:r>
            <w:rPr>
              <w:rFonts w:hint="eastAsia" w:ascii="宋体" w:hAnsi="宋体" w:eastAsia="宋体"/>
              <w:sz w:val="24"/>
              <w:szCs w:val="24"/>
            </w:rPr>
            <w:tab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ascii="宋体" w:hAnsi="宋体" w:eastAsia="宋体"/>
              <w:sz w:val="24"/>
              <w:szCs w:val="24"/>
            </w:rPr>
            <w:instrText xml:space="preserve">PAGEREF _Toc192166404 \h</w:instrText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/>
              <w:sz w:val="24"/>
              <w:szCs w:val="24"/>
            </w:rPr>
            <w:t>8</w: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</w:p>
        <w:p w14:paraId="5154C1A4">
          <w:pPr>
            <w:pStyle w:val="8"/>
            <w:tabs>
              <w:tab w:val="right" w:leader="dot" w:pos="8296"/>
            </w:tabs>
            <w:rPr>
              <w:rFonts w:hint="eastAsia" w:ascii="宋体" w:hAnsi="宋体" w:eastAsia="宋体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"_Toc192166405" </w:instrText>
          </w:r>
          <w:r>
            <w:fldChar w:fldCharType="separate"/>
          </w:r>
          <w:r>
            <w:rPr>
              <w:rStyle w:val="19"/>
              <w:rFonts w:hint="eastAsia" w:ascii="宋体" w:hAnsi="宋体" w:eastAsia="宋体" w:cs="Times New Roman"/>
              <w:sz w:val="24"/>
              <w:szCs w:val="24"/>
            </w:rPr>
            <w:t>4.1.1机载传感器设定及参数</w:t>
          </w:r>
          <w:r>
            <w:rPr>
              <w:rFonts w:hint="eastAsia" w:ascii="宋体" w:hAnsi="宋体" w:eastAsia="宋体"/>
              <w:sz w:val="24"/>
              <w:szCs w:val="24"/>
            </w:rPr>
            <w:tab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ascii="宋体" w:hAnsi="宋体" w:eastAsia="宋体"/>
              <w:sz w:val="24"/>
              <w:szCs w:val="24"/>
            </w:rPr>
            <w:instrText xml:space="preserve">PAGEREF _Toc192166405 \h</w:instrText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/>
              <w:sz w:val="24"/>
              <w:szCs w:val="24"/>
            </w:rPr>
            <w:t>8</w: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</w:p>
        <w:p w14:paraId="3B95840D">
          <w:pPr>
            <w:pStyle w:val="13"/>
            <w:tabs>
              <w:tab w:val="right" w:leader="dot" w:pos="8296"/>
            </w:tabs>
            <w:rPr>
              <w:rFonts w:hint="eastAsia" w:ascii="宋体" w:hAnsi="宋体" w:eastAsia="宋体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"_Toc192166406" </w:instrText>
          </w:r>
          <w:r>
            <w:fldChar w:fldCharType="separate"/>
          </w:r>
          <w:r>
            <w:rPr>
              <w:rStyle w:val="19"/>
              <w:rFonts w:hint="eastAsia" w:ascii="宋体" w:hAnsi="宋体" w:eastAsia="宋体" w:cs="Times New Roman"/>
              <w:sz w:val="24"/>
              <w:szCs w:val="24"/>
            </w:rPr>
            <w:t>4.2、机载武器</w:t>
          </w:r>
          <w:r>
            <w:rPr>
              <w:rFonts w:hint="eastAsia" w:ascii="宋体" w:hAnsi="宋体" w:eastAsia="宋体"/>
              <w:sz w:val="24"/>
              <w:szCs w:val="24"/>
            </w:rPr>
            <w:tab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ascii="宋体" w:hAnsi="宋体" w:eastAsia="宋体"/>
              <w:sz w:val="24"/>
              <w:szCs w:val="24"/>
            </w:rPr>
            <w:instrText xml:space="preserve">PAGEREF _Toc192166406 \h</w:instrText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/>
              <w:sz w:val="24"/>
              <w:szCs w:val="24"/>
            </w:rPr>
            <w:t>8</w: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</w:p>
        <w:p w14:paraId="71F7A788">
          <w:pPr>
            <w:pStyle w:val="8"/>
            <w:tabs>
              <w:tab w:val="right" w:leader="dot" w:pos="8296"/>
            </w:tabs>
            <w:rPr>
              <w:rFonts w:hint="eastAsia" w:ascii="宋体" w:hAnsi="宋体" w:eastAsia="宋体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"_Toc192166407" </w:instrText>
          </w:r>
          <w:r>
            <w:fldChar w:fldCharType="separate"/>
          </w:r>
          <w:r>
            <w:rPr>
              <w:rStyle w:val="19"/>
              <w:rFonts w:hint="eastAsia" w:ascii="宋体" w:hAnsi="宋体" w:eastAsia="宋体" w:cs="Times New Roman"/>
              <w:sz w:val="24"/>
              <w:szCs w:val="24"/>
            </w:rPr>
            <w:t>4.2.1航炮</w:t>
          </w:r>
          <w:r>
            <w:rPr>
              <w:rFonts w:hint="eastAsia" w:ascii="宋体" w:hAnsi="宋体" w:eastAsia="宋体"/>
              <w:sz w:val="24"/>
              <w:szCs w:val="24"/>
            </w:rPr>
            <w:tab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ascii="宋体" w:hAnsi="宋体" w:eastAsia="宋体"/>
              <w:sz w:val="24"/>
              <w:szCs w:val="24"/>
            </w:rPr>
            <w:instrText xml:space="preserve">PAGEREF _Toc192166407 \h</w:instrText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/>
              <w:sz w:val="24"/>
              <w:szCs w:val="24"/>
            </w:rPr>
            <w:t>8</w: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</w:p>
        <w:p w14:paraId="44E3112E">
          <w:pPr>
            <w:pStyle w:val="8"/>
            <w:tabs>
              <w:tab w:val="right" w:leader="dot" w:pos="8296"/>
            </w:tabs>
            <w:rPr>
              <w:rFonts w:hint="eastAsia" w:ascii="宋体" w:hAnsi="宋体" w:eastAsia="宋体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"_Toc192166408" </w:instrText>
          </w:r>
          <w:r>
            <w:fldChar w:fldCharType="separate"/>
          </w:r>
          <w:r>
            <w:rPr>
              <w:rStyle w:val="19"/>
              <w:rFonts w:hint="eastAsia" w:ascii="宋体" w:hAnsi="宋体" w:eastAsia="宋体" w:cs="Times New Roman"/>
              <w:sz w:val="24"/>
              <w:szCs w:val="24"/>
            </w:rPr>
            <w:t>4.2.2 导弹</w:t>
          </w:r>
          <w:r>
            <w:rPr>
              <w:rFonts w:hint="eastAsia" w:ascii="宋体" w:hAnsi="宋体" w:eastAsia="宋体"/>
              <w:sz w:val="24"/>
              <w:szCs w:val="24"/>
            </w:rPr>
            <w:tab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ascii="宋体" w:hAnsi="宋体" w:eastAsia="宋体"/>
              <w:sz w:val="24"/>
              <w:szCs w:val="24"/>
            </w:rPr>
            <w:instrText xml:space="preserve">PAGEREF _Toc192166408 \h</w:instrText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 </w:instrTex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/>
              <w:sz w:val="24"/>
              <w:szCs w:val="24"/>
            </w:rPr>
            <w:t>9</w: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</w:p>
        <w:p w14:paraId="50F6F592">
          <w:pPr>
            <w:spacing w:line="440" w:lineRule="exact"/>
            <w:rPr>
              <w:rFonts w:hint="eastAsia" w:ascii="宋体" w:hAnsi="宋体" w:eastAsia="宋体"/>
              <w:sz w:val="24"/>
              <w:szCs w:val="24"/>
            </w:rPr>
          </w:pPr>
          <w:r>
            <w:rPr>
              <w:rFonts w:hint="eastAsia" w:ascii="宋体" w:hAnsi="宋体" w:eastAsia="宋体"/>
              <w:sz w:val="24"/>
              <w:szCs w:val="24"/>
            </w:rPr>
            <w:fldChar w:fldCharType="end"/>
          </w:r>
        </w:p>
      </w:sdtContent>
    </w:sdt>
    <w:p w14:paraId="32D4538E">
      <w:pPr>
        <w:widowControl/>
        <w:jc w:val="left"/>
        <w:rPr>
          <w:rFonts w:hint="eastAsia" w:ascii="黑体" w:hAnsi="黑体" w:eastAsia="黑体" w:cs="Times New Roman"/>
          <w:b/>
          <w:bCs/>
          <w:kern w:val="28"/>
          <w:sz w:val="28"/>
          <w:szCs w:val="32"/>
        </w:rPr>
      </w:pPr>
      <w:r>
        <w:rPr>
          <w:rFonts w:ascii="黑体" w:hAnsi="黑体" w:eastAsia="黑体" w:cs="Times New Roman"/>
          <w:b/>
          <w:bCs/>
          <w:kern w:val="28"/>
          <w:sz w:val="28"/>
          <w:szCs w:val="32"/>
        </w:rPr>
        <w:br w:type="page"/>
      </w:r>
    </w:p>
    <w:p w14:paraId="2C864DAB">
      <w:pPr>
        <w:spacing w:before="312" w:beforeLines="100" w:after="156" w:afterLines="50" w:line="440" w:lineRule="exact"/>
        <w:jc w:val="left"/>
        <w:outlineLvl w:val="0"/>
        <w:rPr>
          <w:rFonts w:hint="eastAsia" w:ascii="黑体" w:hAnsi="黑体" w:eastAsia="黑体" w:cs="Times New Roman"/>
          <w:b/>
          <w:bCs/>
          <w:kern w:val="28"/>
          <w:sz w:val="28"/>
          <w:szCs w:val="32"/>
        </w:rPr>
      </w:pPr>
      <w:bookmarkStart w:id="0" w:name="_Toc192166380"/>
      <w:r>
        <w:rPr>
          <w:rFonts w:hint="eastAsia" w:ascii="黑体" w:hAnsi="黑体" w:eastAsia="黑体" w:cs="Times New Roman"/>
          <w:b/>
          <w:bCs/>
          <w:kern w:val="28"/>
          <w:sz w:val="28"/>
          <w:szCs w:val="32"/>
        </w:rPr>
        <w:t>1、仿真环境安装配置</w:t>
      </w:r>
      <w:bookmarkEnd w:id="0"/>
    </w:p>
    <w:p w14:paraId="149CC4B2">
      <w:pPr>
        <w:keepNext/>
        <w:keepLines/>
        <w:spacing w:before="156" w:beforeLines="50" w:after="156" w:afterLines="50" w:line="440" w:lineRule="exact"/>
        <w:ind w:firstLine="6"/>
        <w:jc w:val="left"/>
        <w:outlineLvl w:val="1"/>
        <w:rPr>
          <w:rFonts w:ascii="Times New Roman" w:hAnsi="Times New Roman" w:eastAsia="黑体" w:cs="Times New Roman"/>
          <w:sz w:val="24"/>
          <w:szCs w:val="32"/>
        </w:rPr>
      </w:pPr>
      <w:bookmarkStart w:id="1" w:name="_Toc192166381"/>
      <w:r>
        <w:rPr>
          <w:rFonts w:hint="eastAsia" w:ascii="Times New Roman" w:hAnsi="Times New Roman" w:eastAsia="黑体" w:cs="Times New Roman"/>
          <w:sz w:val="24"/>
          <w:szCs w:val="32"/>
        </w:rPr>
        <w:t>1.</w:t>
      </w:r>
      <w:r>
        <w:rPr>
          <w:rFonts w:ascii="Times New Roman" w:hAnsi="Times New Roman" w:eastAsia="黑体" w:cs="Times New Roman"/>
          <w:sz w:val="24"/>
          <w:szCs w:val="32"/>
        </w:rPr>
        <w:t>1</w:t>
      </w:r>
      <w:r>
        <w:rPr>
          <w:rFonts w:hint="eastAsia" w:ascii="Times New Roman" w:hAnsi="Times New Roman" w:eastAsia="黑体" w:cs="Times New Roman"/>
          <w:sz w:val="24"/>
          <w:szCs w:val="32"/>
        </w:rPr>
        <w:t>、软件清单</w:t>
      </w:r>
      <w:bookmarkEnd w:id="1"/>
    </w:p>
    <w:p w14:paraId="6A3F2EE6">
      <w:pPr>
        <w:spacing w:line="440" w:lineRule="exact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Anaconda，PyCharm。</w:t>
      </w:r>
    </w:p>
    <w:p w14:paraId="14F7139C">
      <w:pPr>
        <w:spacing w:line="440" w:lineRule="exact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Anaconda下载:https://www.anaconda.com/download/</w:t>
      </w:r>
    </w:p>
    <w:p w14:paraId="6C032852">
      <w:pPr>
        <w:spacing w:line="440" w:lineRule="exact"/>
        <w:ind w:firstLine="480" w:firstLineChars="200"/>
        <w:rPr>
          <w:ins w:id="0" w:author="CYH" w:date="2025-03-06T01:05:00Z"/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P</w:t>
      </w:r>
      <w:r>
        <w:rPr>
          <w:rFonts w:hint="eastAsia" w:ascii="Times New Roman" w:hAnsi="Times New Roman" w:eastAsia="宋体" w:cs="Times New Roman"/>
          <w:sz w:val="24"/>
          <w:szCs w:val="24"/>
        </w:rPr>
        <w:t>yCharm 下载:https://www.jetbrains.com/pycharm/</w:t>
      </w:r>
    </w:p>
    <w:p w14:paraId="09520DF1">
      <w:pPr>
        <w:keepNext/>
        <w:keepLines/>
        <w:spacing w:before="156" w:beforeLines="50" w:after="156" w:afterLines="50" w:line="440" w:lineRule="exact"/>
        <w:ind w:firstLine="6"/>
        <w:jc w:val="left"/>
        <w:outlineLvl w:val="1"/>
        <w:rPr>
          <w:rFonts w:ascii="Times New Roman" w:hAnsi="Times New Roman" w:eastAsia="黑体" w:cs="Times New Roman"/>
          <w:sz w:val="24"/>
          <w:szCs w:val="32"/>
        </w:rPr>
      </w:pPr>
      <w:bookmarkStart w:id="2" w:name="_Toc192166382"/>
      <w:r>
        <w:rPr>
          <w:rFonts w:hint="eastAsia" w:ascii="Times New Roman" w:hAnsi="Times New Roman" w:eastAsia="黑体" w:cs="Times New Roman"/>
          <w:sz w:val="24"/>
          <w:szCs w:val="32"/>
        </w:rPr>
        <w:t>1.2、操作步骤</w:t>
      </w:r>
      <w:bookmarkEnd w:id="2"/>
    </w:p>
    <w:p w14:paraId="44D4C2E0">
      <w:pPr>
        <w:spacing w:line="440" w:lineRule="exact"/>
        <w:ind w:firstLine="482" w:firstLineChars="200"/>
        <w:rPr>
          <w:rFonts w:ascii="Times New Roman" w:hAnsi="Times New Roman" w:eastAsia="宋体" w:cs="Times New Roman"/>
          <w:b/>
          <w:bCs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24"/>
          <w:szCs w:val="24"/>
        </w:rPr>
        <w:t>注：</w:t>
      </w:r>
    </w:p>
    <w:p w14:paraId="01BC2A5D">
      <w:pPr>
        <w:spacing w:line="440" w:lineRule="exact"/>
        <w:ind w:firstLine="480" w:firstLineChars="20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程序安装路径不要有中文。</w:t>
      </w:r>
    </w:p>
    <w:p w14:paraId="5A17DBD7">
      <w:pPr>
        <w:spacing w:line="440" w:lineRule="exact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1、下载Anaconda，安装完成后配置环境变量（在命令行中查看是否安装成功）</w:t>
      </w:r>
      <w:bookmarkStart w:id="3" w:name="_Hlk192149325"/>
      <w:r>
        <w:rPr>
          <w:rFonts w:hint="eastAsia" w:ascii="Times New Roman" w:hAnsi="Times New Roman" w:eastAsia="宋体" w:cs="Times New Roman"/>
          <w:sz w:val="24"/>
          <w:szCs w:val="24"/>
        </w:rPr>
        <w:t>。参考教程：https://blog.csdn.net/weixin_45242930/article/details/135356097。</w:t>
      </w:r>
      <w:bookmarkEnd w:id="3"/>
    </w:p>
    <w:p w14:paraId="12806FEA">
      <w:pPr>
        <w:spacing w:line="440" w:lineRule="exact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2、在Anaconda中创建一个虚拟环境（注意：Python选择3.9版本），为该虚拟环境添加scipy、numpy库。</w:t>
      </w:r>
    </w:p>
    <w:p w14:paraId="64520D5E">
      <w:pPr>
        <w:spacing w:line="440" w:lineRule="exact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3、IDE推荐下载</w:t>
      </w:r>
      <w:r>
        <w:rPr>
          <w:rFonts w:ascii="Times New Roman" w:hAnsi="Times New Roman" w:eastAsia="宋体" w:cs="Times New Roman"/>
          <w:sz w:val="24"/>
          <w:szCs w:val="24"/>
        </w:rPr>
        <w:t>P</w:t>
      </w:r>
      <w:r>
        <w:rPr>
          <w:rFonts w:hint="eastAsia" w:ascii="Times New Roman" w:hAnsi="Times New Roman" w:eastAsia="宋体" w:cs="Times New Roman"/>
          <w:sz w:val="24"/>
          <w:szCs w:val="24"/>
        </w:rPr>
        <w:t>yCharm，安装完成后，为项目（可自行创建）配置上一步在Anaconda中创建的环境与解释器。</w:t>
      </w:r>
    </w:p>
    <w:p w14:paraId="1E7F204F">
      <w:pPr>
        <w:spacing w:line="440" w:lineRule="exact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4、运行测试程序（demo.py），无报错，仿真结果文件（.txt）将保存在tmp文件夹下。</w:t>
      </w:r>
    </w:p>
    <w:p w14:paraId="3CA49328">
      <w:pPr>
        <w:spacing w:line="440" w:lineRule="exact"/>
        <w:ind w:firstLine="482" w:firstLineChars="200"/>
        <w:rPr>
          <w:rFonts w:ascii="Times New Roman" w:hAnsi="Times New Roman" w:eastAsia="宋体" w:cs="Times New Roman"/>
          <w:b/>
          <w:bCs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24"/>
          <w:szCs w:val="24"/>
        </w:rPr>
        <w:t>注：</w:t>
      </w:r>
    </w:p>
    <w:p w14:paraId="3C16D8D9">
      <w:pPr>
        <w:pStyle w:val="21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Python  3.9.16</w:t>
      </w:r>
      <w:r>
        <w:rPr>
          <w:rFonts w:hint="eastAsia" w:ascii="Times New Roman" w:hAnsi="Times New Roman" w:eastAsia="宋体" w:cs="Times New Roman"/>
          <w:sz w:val="24"/>
          <w:szCs w:val="24"/>
        </w:rPr>
        <w:t>及以上</w:t>
      </w:r>
    </w:p>
    <w:p w14:paraId="5389E415">
      <w:pPr>
        <w:pStyle w:val="21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Numpy  1.26.0</w:t>
      </w:r>
      <w:r>
        <w:rPr>
          <w:rFonts w:hint="eastAsia" w:ascii="Times New Roman" w:hAnsi="Times New Roman" w:eastAsia="宋体" w:cs="Times New Roman"/>
          <w:sz w:val="24"/>
          <w:szCs w:val="24"/>
        </w:rPr>
        <w:t>及以上</w:t>
      </w:r>
    </w:p>
    <w:p w14:paraId="28E9A799">
      <w:pPr>
        <w:pStyle w:val="21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Scipy  1.11.3</w:t>
      </w:r>
      <w:r>
        <w:rPr>
          <w:rFonts w:hint="eastAsia" w:ascii="Times New Roman" w:hAnsi="Times New Roman" w:eastAsia="宋体" w:cs="Times New Roman"/>
          <w:sz w:val="24"/>
          <w:szCs w:val="24"/>
        </w:rPr>
        <w:t>及以上</w:t>
      </w:r>
    </w:p>
    <w:p w14:paraId="22931DE2">
      <w:pPr>
        <w:spacing w:before="312" w:beforeLines="100" w:after="156" w:afterLines="50" w:line="440" w:lineRule="exact"/>
        <w:jc w:val="left"/>
        <w:outlineLvl w:val="0"/>
        <w:rPr>
          <w:rFonts w:hint="eastAsia" w:ascii="黑体" w:hAnsi="黑体" w:eastAsia="黑体" w:cs="Times New Roman"/>
          <w:b/>
          <w:bCs/>
          <w:kern w:val="28"/>
          <w:sz w:val="28"/>
          <w:szCs w:val="32"/>
        </w:rPr>
      </w:pPr>
      <w:bookmarkStart w:id="4" w:name="_Toc192166383"/>
      <w:r>
        <w:rPr>
          <w:rFonts w:hint="eastAsia" w:ascii="黑体" w:hAnsi="黑体" w:eastAsia="黑体" w:cs="Times New Roman"/>
          <w:b/>
          <w:bCs/>
          <w:kern w:val="28"/>
          <w:sz w:val="28"/>
          <w:szCs w:val="32"/>
        </w:rPr>
        <w:t>2、文件结构</w:t>
      </w:r>
      <w:bookmarkEnd w:id="4"/>
    </w:p>
    <w:p w14:paraId="0EFB91D1">
      <w:pPr>
        <w:keepNext/>
        <w:keepLines/>
        <w:spacing w:before="156" w:beforeLines="50" w:after="156" w:afterLines="50" w:line="440" w:lineRule="exact"/>
        <w:ind w:firstLine="6"/>
        <w:jc w:val="left"/>
        <w:outlineLvl w:val="1"/>
        <w:rPr>
          <w:rFonts w:ascii="Times New Roman" w:hAnsi="Times New Roman" w:eastAsia="黑体" w:cs="Times New Roman"/>
          <w:sz w:val="24"/>
          <w:szCs w:val="32"/>
        </w:rPr>
      </w:pPr>
      <w:bookmarkStart w:id="5" w:name="_Toc192166384"/>
      <w:r>
        <w:rPr>
          <w:rFonts w:hint="eastAsia" w:ascii="Times New Roman" w:hAnsi="Times New Roman" w:eastAsia="黑体" w:cs="Times New Roman"/>
          <w:sz w:val="24"/>
          <w:szCs w:val="32"/>
        </w:rPr>
        <w:t>2.</w:t>
      </w:r>
      <w:r>
        <w:rPr>
          <w:rFonts w:ascii="Times New Roman" w:hAnsi="Times New Roman" w:eastAsia="黑体" w:cs="Times New Roman"/>
          <w:sz w:val="24"/>
          <w:szCs w:val="32"/>
        </w:rPr>
        <w:t>1</w:t>
      </w:r>
      <w:r>
        <w:rPr>
          <w:rFonts w:hint="eastAsia" w:ascii="Times New Roman" w:hAnsi="Times New Roman" w:eastAsia="黑体" w:cs="Times New Roman"/>
          <w:sz w:val="24"/>
          <w:szCs w:val="32"/>
        </w:rPr>
        <w:t>、demo.</w:t>
      </w:r>
      <w:r>
        <w:rPr>
          <w:rFonts w:ascii="Times New Roman" w:hAnsi="Times New Roman" w:eastAsia="黑体" w:cs="Times New Roman"/>
          <w:sz w:val="24"/>
          <w:szCs w:val="32"/>
        </w:rPr>
        <w:t>py</w:t>
      </w:r>
      <w:r>
        <w:rPr>
          <w:rFonts w:hint="eastAsia" w:ascii="Times New Roman" w:hAnsi="Times New Roman" w:eastAsia="黑体" w:cs="Times New Roman"/>
          <w:sz w:val="24"/>
          <w:szCs w:val="32"/>
        </w:rPr>
        <w:t>：</w:t>
      </w:r>
      <w:r>
        <w:rPr>
          <w:rFonts w:hint="eastAsia" w:ascii="Times New Roman" w:hAnsi="Times New Roman" w:eastAsia="宋体" w:cs="Times New Roman"/>
          <w:sz w:val="24"/>
          <w:szCs w:val="24"/>
        </w:rPr>
        <w:t>调用示例文件，包含对抗仿真全流程的示例。</w:t>
      </w:r>
      <w:bookmarkEnd w:id="5"/>
    </w:p>
    <w:p w14:paraId="66476332">
      <w:pPr>
        <w:spacing w:line="440" w:lineRule="exact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SimArg</w:t>
      </w:r>
      <w:r>
        <w:rPr>
          <w:rFonts w:ascii="Times New Roman" w:hAnsi="Times New Roman" w:eastAsia="宋体" w:cs="Times New Roman"/>
          <w:sz w:val="24"/>
          <w:szCs w:val="24"/>
        </w:rPr>
        <w:t>.p</w:t>
      </w:r>
      <w:r>
        <w:rPr>
          <w:rFonts w:hint="eastAsia" w:ascii="Times New Roman" w:hAnsi="Times New Roman" w:eastAsia="宋体" w:cs="Times New Roman"/>
          <w:sz w:val="24"/>
          <w:szCs w:val="24"/>
        </w:rPr>
        <w:t>y：主要包含初始化参数与控制数据输入类</w:t>
      </w:r>
    </w:p>
    <w:p w14:paraId="49B7E821">
      <w:pPr>
        <w:keepNext/>
        <w:keepLines/>
        <w:spacing w:before="156" w:beforeLines="50" w:after="156" w:afterLines="50" w:line="440" w:lineRule="exact"/>
        <w:ind w:firstLine="6"/>
        <w:jc w:val="left"/>
        <w:outlineLvl w:val="1"/>
        <w:rPr>
          <w:rFonts w:ascii="Times New Roman" w:hAnsi="Times New Roman" w:eastAsia="黑体" w:cs="Times New Roman"/>
          <w:sz w:val="24"/>
          <w:szCs w:val="32"/>
        </w:rPr>
      </w:pPr>
      <w:bookmarkStart w:id="6" w:name="_Toc192166385"/>
      <w:r>
        <w:rPr>
          <w:rFonts w:hint="eastAsia" w:ascii="Times New Roman" w:hAnsi="Times New Roman" w:eastAsia="黑体" w:cs="Times New Roman"/>
          <w:sz w:val="24"/>
          <w:szCs w:val="32"/>
        </w:rPr>
        <w:t>2</w:t>
      </w:r>
      <w:r>
        <w:rPr>
          <w:rFonts w:ascii="Times New Roman" w:hAnsi="Times New Roman" w:eastAsia="黑体" w:cs="Times New Roman"/>
          <w:sz w:val="24"/>
          <w:szCs w:val="32"/>
        </w:rPr>
        <w:t>.2</w:t>
      </w:r>
      <w:r>
        <w:rPr>
          <w:rFonts w:hint="eastAsia" w:ascii="Times New Roman" w:hAnsi="Times New Roman" w:eastAsia="黑体" w:cs="Times New Roman"/>
          <w:sz w:val="24"/>
          <w:szCs w:val="32"/>
        </w:rPr>
        <w:t>、env_basic文件夹</w:t>
      </w:r>
      <w:bookmarkEnd w:id="6"/>
    </w:p>
    <w:p w14:paraId="33926065">
      <w:pPr>
        <w:spacing w:line="440" w:lineRule="exact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包含仿真的核心环境文件。</w:t>
      </w:r>
    </w:p>
    <w:p w14:paraId="228635EF">
      <w:pPr>
        <w:keepNext/>
        <w:keepLines/>
        <w:spacing w:before="156" w:beforeLines="50" w:after="156" w:afterLines="50" w:line="440" w:lineRule="exact"/>
        <w:ind w:firstLine="6"/>
        <w:jc w:val="left"/>
        <w:outlineLvl w:val="1"/>
        <w:rPr>
          <w:rFonts w:ascii="Times New Roman" w:hAnsi="Times New Roman" w:eastAsia="黑体" w:cs="Times New Roman"/>
          <w:sz w:val="24"/>
          <w:szCs w:val="32"/>
        </w:rPr>
      </w:pPr>
      <w:bookmarkStart w:id="7" w:name="_Toc192166386"/>
      <w:r>
        <w:rPr>
          <w:rFonts w:hint="eastAsia" w:ascii="Times New Roman" w:hAnsi="Times New Roman" w:eastAsia="黑体" w:cs="Times New Roman"/>
          <w:sz w:val="24"/>
          <w:szCs w:val="32"/>
        </w:rPr>
        <w:t>2</w:t>
      </w:r>
      <w:r>
        <w:rPr>
          <w:rFonts w:ascii="Times New Roman" w:hAnsi="Times New Roman" w:eastAsia="黑体" w:cs="Times New Roman"/>
          <w:sz w:val="24"/>
          <w:szCs w:val="32"/>
        </w:rPr>
        <w:t>.3</w:t>
      </w:r>
      <w:r>
        <w:rPr>
          <w:rFonts w:hint="eastAsia" w:ascii="Times New Roman" w:hAnsi="Times New Roman" w:eastAsia="黑体" w:cs="Times New Roman"/>
          <w:sz w:val="24"/>
          <w:szCs w:val="32"/>
        </w:rPr>
        <w:t>、模型文件</w:t>
      </w:r>
      <w:bookmarkEnd w:id="7"/>
    </w:p>
    <w:p w14:paraId="7FB6C1D2">
      <w:pPr>
        <w:spacing w:line="440" w:lineRule="exact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FighterSim.dll，MultiFighter.dll，close_middle_dll.dll，close_middle_py.dll。包含战斗机、导弹动力学模型文件，请不要随意移动，与1中的文件保持于同一目录以防止报错。</w:t>
      </w:r>
    </w:p>
    <w:p w14:paraId="6ADEEE6F">
      <w:pPr>
        <w:spacing w:before="312" w:beforeLines="100" w:after="156" w:afterLines="50" w:line="440" w:lineRule="exact"/>
        <w:jc w:val="left"/>
        <w:outlineLvl w:val="0"/>
        <w:rPr>
          <w:rFonts w:hint="eastAsia" w:ascii="黑体" w:hAnsi="黑体" w:eastAsia="黑体" w:cs="Times New Roman"/>
          <w:b/>
          <w:bCs/>
          <w:kern w:val="28"/>
          <w:sz w:val="28"/>
          <w:szCs w:val="32"/>
        </w:rPr>
      </w:pPr>
      <w:bookmarkStart w:id="8" w:name="_Toc192166387"/>
      <w:r>
        <w:rPr>
          <w:rFonts w:hint="eastAsia" w:ascii="黑体" w:hAnsi="黑体" w:eastAsia="黑体" w:cs="Times New Roman"/>
          <w:b/>
          <w:bCs/>
          <w:kern w:val="28"/>
          <w:sz w:val="28"/>
          <w:szCs w:val="32"/>
        </w:rPr>
        <w:t>3、程序说明</w:t>
      </w:r>
      <w:bookmarkEnd w:id="8"/>
    </w:p>
    <w:p w14:paraId="24FE7395">
      <w:pPr>
        <w:keepNext/>
        <w:keepLines/>
        <w:spacing w:before="156" w:beforeLines="50" w:after="156" w:afterLines="50" w:line="440" w:lineRule="exact"/>
        <w:ind w:firstLine="6"/>
        <w:jc w:val="left"/>
        <w:outlineLvl w:val="1"/>
        <w:rPr>
          <w:rFonts w:ascii="Times New Roman" w:hAnsi="Times New Roman" w:eastAsia="黑体" w:cs="Times New Roman"/>
          <w:sz w:val="24"/>
          <w:szCs w:val="32"/>
        </w:rPr>
      </w:pPr>
      <w:bookmarkStart w:id="9" w:name="_Toc192166388"/>
      <w:r>
        <w:rPr>
          <w:rFonts w:hint="eastAsia" w:ascii="Times New Roman" w:hAnsi="Times New Roman" w:eastAsia="黑体" w:cs="Times New Roman"/>
          <w:sz w:val="24"/>
          <w:szCs w:val="32"/>
        </w:rPr>
        <w:t>3</w:t>
      </w:r>
      <w:r>
        <w:rPr>
          <w:rFonts w:ascii="Times New Roman" w:hAnsi="Times New Roman" w:eastAsia="黑体" w:cs="Times New Roman"/>
          <w:sz w:val="24"/>
          <w:szCs w:val="32"/>
        </w:rPr>
        <w:t>.1</w:t>
      </w:r>
      <w:r>
        <w:rPr>
          <w:rFonts w:hint="eastAsia" w:ascii="Times New Roman" w:hAnsi="Times New Roman" w:eastAsia="黑体" w:cs="Times New Roman"/>
          <w:sz w:val="24"/>
          <w:szCs w:val="32"/>
        </w:rPr>
        <w:t>、初始化参数类（InitialData）</w:t>
      </w:r>
      <w:bookmarkEnd w:id="9"/>
    </w:p>
    <w:p w14:paraId="652D45F0">
      <w:pPr>
        <w:spacing w:line="440" w:lineRule="exact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仿真对抗初始化的参数储存在类</w:t>
      </w:r>
      <w:r>
        <w:rPr>
          <w:rFonts w:ascii="Times New Roman" w:hAnsi="Times New Roman" w:eastAsia="宋体" w:cs="Times New Roman"/>
          <w:sz w:val="24"/>
          <w:szCs w:val="24"/>
        </w:rPr>
        <w:t>InitialData</w:t>
      </w:r>
      <w:r>
        <w:rPr>
          <w:rFonts w:hint="eastAsia" w:ascii="Times New Roman" w:hAnsi="Times New Roman" w:eastAsia="宋体" w:cs="Times New Roman"/>
          <w:sz w:val="24"/>
          <w:szCs w:val="24"/>
        </w:rPr>
        <w:t>中，通过实例化该类，并调用</w:t>
      </w:r>
      <w:r>
        <w:rPr>
          <w:rFonts w:ascii="Times New Roman" w:hAnsi="Times New Roman" w:eastAsia="宋体" w:cs="Times New Roman"/>
          <w:sz w:val="24"/>
          <w:szCs w:val="24"/>
        </w:rPr>
        <w:t>CombatEnv (InitialData)</w:t>
      </w:r>
      <w:r>
        <w:rPr>
          <w:rFonts w:hint="eastAsia" w:ascii="Times New Roman" w:hAnsi="Times New Roman" w:eastAsia="宋体" w:cs="Times New Roman"/>
          <w:sz w:val="24"/>
          <w:szCs w:val="24"/>
        </w:rPr>
        <w:t>来实现仿真对抗的初始化。</w:t>
      </w:r>
    </w:p>
    <w:p w14:paraId="79964C4E">
      <w:pPr>
        <w:spacing w:line="440" w:lineRule="exact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参数包括红蓝双方战机北东地初始位置、初始速度、初始航向、初始控制模式。具体变量参照示例文件中的注释。</w:t>
      </w:r>
    </w:p>
    <w:p w14:paraId="3F895A4D">
      <w:pPr>
        <w:spacing w:line="440" w:lineRule="exact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初始位置，初始速度，初始航向均按照仿真设定的飞机数量顺序排列设定。</w:t>
      </w:r>
    </w:p>
    <w:p w14:paraId="1A0BC9D4">
      <w:pPr>
        <w:spacing w:line="440" w:lineRule="exact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例如，仅有红蓝两架飞机时，则如下图所示，第一行代表0号机（蓝方）的初始北东地位置，第二行代表1号机（红方）的初始北东地位置。</w:t>
      </w:r>
    </w:p>
    <w:p w14:paraId="7678259E">
      <w:pPr>
        <w:pStyle w:val="40"/>
      </w:pPr>
      <w:r>
        <w:drawing>
          <wp:inline distT="0" distB="0" distL="0" distR="0">
            <wp:extent cx="4881245" cy="538480"/>
            <wp:effectExtent l="0" t="0" r="0" b="0"/>
            <wp:docPr id="2003051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51444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7185" cy="546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C0BF08">
      <w:pPr>
        <w:spacing w:line="440" w:lineRule="exact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初始速度、初始航向、初始控制模式设定与上述类似。</w:t>
      </w:r>
    </w:p>
    <w:p w14:paraId="451B4123">
      <w:pPr>
        <w:spacing w:line="440" w:lineRule="exact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其中飞机控制模式（control_mode）说明如下：</w:t>
      </w:r>
    </w:p>
    <w:p w14:paraId="56F3956A">
      <w:pPr>
        <w:spacing w:line="440" w:lineRule="exact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1、协调转弯控制模式（编号3）：[油门，期望机体法向过载，期望机体滚转速率，无意义补充位]</w:t>
      </w:r>
    </w:p>
    <w:tbl>
      <w:tblPr>
        <w:tblStyle w:val="48"/>
        <w:tblW w:w="751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2835"/>
        <w:gridCol w:w="4111"/>
      </w:tblGrid>
      <w:tr w14:paraId="2BD939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F997E0B">
            <w:pPr>
              <w:ind w:left="420"/>
              <w:rPr>
                <w:rFonts w:hint="eastAsia" w:ascii="楷体" w:hAnsi="楷体" w:eastAsia="楷体" w:cs="Times New Roman"/>
                <w:sz w:val="28"/>
                <w:szCs w:val="32"/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E852AA3">
            <w:pPr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控制量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5C1835C">
            <w:pPr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值</w:t>
            </w:r>
          </w:p>
        </w:tc>
      </w:tr>
      <w:tr w14:paraId="495642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7830F2D">
            <w:pPr>
              <w:numPr>
                <w:ilvl w:val="0"/>
                <w:numId w:val="2"/>
              </w:numPr>
              <w:rPr>
                <w:rFonts w:hint="eastAsia" w:ascii="楷体" w:hAnsi="楷体" w:eastAsia="楷体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9EA0978">
            <w:pPr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期望机体法向过载(G)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79E515">
            <w:pPr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[-3,9]归一化至[-1,1]</w:t>
            </w:r>
          </w:p>
        </w:tc>
      </w:tr>
      <w:tr w14:paraId="54707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D31BF07">
            <w:pPr>
              <w:numPr>
                <w:ilvl w:val="0"/>
                <w:numId w:val="2"/>
              </w:numPr>
              <w:rPr>
                <w:rFonts w:hint="eastAsia" w:ascii="楷体" w:hAnsi="楷体" w:eastAsia="楷体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87A2724">
            <w:pPr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期望机体滚转速率(</w:t>
            </w:r>
            <w:r>
              <w:rPr>
                <w:rFonts w:asciiTheme="minorHAnsi" w:hAnsiTheme="minorHAnsi" w:eastAsiaTheme="minorEastAsia" w:cstheme="minorBidi"/>
                <w:position w:val="-6"/>
                <w:sz w:val="24"/>
                <w:szCs w:val="24"/>
              </w:rPr>
              <w:object>
                <v:shape id="_x0000_i1025" o:spt="75" type="#_x0000_t75" style="height:15.4pt;width:20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5">
                  <o:LockedField>false</o:LockedField>
                </o:OLEObject>
              </w:object>
            </w: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)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3C6161">
            <w:pPr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[-3,9]归一化至[-1,1]</w:t>
            </w:r>
          </w:p>
        </w:tc>
      </w:tr>
      <w:tr w14:paraId="1B488B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A700DD9">
            <w:pPr>
              <w:numPr>
                <w:ilvl w:val="0"/>
                <w:numId w:val="2"/>
              </w:numPr>
              <w:rPr>
                <w:rFonts w:hint="eastAsia" w:ascii="楷体" w:hAnsi="楷体" w:eastAsia="楷体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7D02E13">
            <w:pPr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油门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8846CA3">
            <w:pPr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[0,1]</w:t>
            </w:r>
          </w:p>
        </w:tc>
      </w:tr>
      <w:tr w14:paraId="60C60C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92E925E">
            <w:pPr>
              <w:numPr>
                <w:ilvl w:val="0"/>
                <w:numId w:val="2"/>
              </w:numPr>
              <w:rPr>
                <w:rFonts w:hint="eastAsia" w:ascii="楷体" w:hAnsi="楷体" w:eastAsia="楷体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AB201DC">
            <w:pPr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无意义补充位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9FE0301">
            <w:pPr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置0</w:t>
            </w:r>
          </w:p>
        </w:tc>
      </w:tr>
    </w:tbl>
    <w:p w14:paraId="72F484BD">
      <w:pPr>
        <w:spacing w:line="440" w:lineRule="exact"/>
        <w:ind w:left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2、</w:t>
      </w:r>
      <w:r>
        <w:rPr>
          <w:rFonts w:ascii="Times New Roman" w:hAnsi="Times New Roman" w:eastAsia="宋体" w:cs="Times New Roman"/>
          <w:sz w:val="24"/>
          <w:szCs w:val="24"/>
        </w:rPr>
        <w:t>操纵杆控制模式</w:t>
      </w:r>
      <w:r>
        <w:rPr>
          <w:rFonts w:hint="eastAsia" w:ascii="Times New Roman" w:hAnsi="Times New Roman" w:eastAsia="宋体" w:cs="Times New Roman"/>
          <w:sz w:val="24"/>
          <w:szCs w:val="24"/>
        </w:rPr>
        <w:t>（编号0）</w:t>
      </w:r>
      <w:r>
        <w:rPr>
          <w:rFonts w:ascii="Times New Roman" w:hAnsi="Times New Roman" w:eastAsia="宋体" w:cs="Times New Roman"/>
          <w:sz w:val="24"/>
          <w:szCs w:val="24"/>
        </w:rPr>
        <w:t>：[油门，纵向杆，横向杆，方向舵]</w:t>
      </w:r>
    </w:p>
    <w:tbl>
      <w:tblPr>
        <w:tblStyle w:val="48"/>
        <w:tblW w:w="751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2835"/>
        <w:gridCol w:w="4111"/>
      </w:tblGrid>
      <w:tr w14:paraId="6E5E4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CCC3063">
            <w:pPr>
              <w:ind w:left="420"/>
              <w:rPr>
                <w:rFonts w:hint="eastAsia" w:ascii="楷体" w:hAnsi="楷体" w:eastAsia="楷体" w:cs="Times New Roman"/>
                <w:sz w:val="28"/>
                <w:szCs w:val="32"/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068F9E3">
            <w:pPr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控制量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64774F3">
            <w:pPr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值</w:t>
            </w:r>
          </w:p>
        </w:tc>
      </w:tr>
      <w:tr w14:paraId="437D8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3074406">
            <w:pPr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C97751">
            <w:pPr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纵向杆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3F32FCD">
            <w:pPr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[-1,1]</w:t>
            </w:r>
          </w:p>
        </w:tc>
      </w:tr>
      <w:tr w14:paraId="4FED7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1FD309F">
            <w:pPr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93F0E04">
            <w:pPr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横向杆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3098984">
            <w:pPr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[-1,1]</w:t>
            </w:r>
          </w:p>
        </w:tc>
      </w:tr>
      <w:tr w14:paraId="167C3C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75F581">
            <w:pPr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F58528B">
            <w:pPr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方向舵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A6381ED">
            <w:pPr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[-1,1]</w:t>
            </w:r>
          </w:p>
        </w:tc>
      </w:tr>
      <w:tr w14:paraId="4B66F8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7247867">
            <w:pPr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D2BDF3D">
            <w:pPr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油门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71FD623">
            <w:pPr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[0,1]</w:t>
            </w:r>
          </w:p>
        </w:tc>
      </w:tr>
    </w:tbl>
    <w:p w14:paraId="6E9B65FF">
      <w:pPr>
        <w:keepNext/>
        <w:keepLines/>
        <w:spacing w:before="156" w:beforeLines="50" w:after="156" w:afterLines="50" w:line="440" w:lineRule="exact"/>
        <w:ind w:firstLine="6"/>
        <w:jc w:val="left"/>
        <w:outlineLvl w:val="1"/>
        <w:rPr>
          <w:rFonts w:ascii="Times New Roman" w:hAnsi="Times New Roman" w:eastAsia="黑体" w:cs="Times New Roman"/>
          <w:sz w:val="24"/>
          <w:szCs w:val="32"/>
        </w:rPr>
      </w:pPr>
      <w:bookmarkStart w:id="10" w:name="_Toc192166389"/>
      <w:r>
        <w:rPr>
          <w:rFonts w:hint="eastAsia" w:ascii="Times New Roman" w:hAnsi="Times New Roman" w:eastAsia="黑体" w:cs="Times New Roman"/>
          <w:sz w:val="24"/>
          <w:szCs w:val="32"/>
        </w:rPr>
        <w:t>3</w:t>
      </w:r>
      <w:r>
        <w:rPr>
          <w:rFonts w:ascii="Times New Roman" w:hAnsi="Times New Roman" w:eastAsia="黑体" w:cs="Times New Roman"/>
          <w:sz w:val="24"/>
          <w:szCs w:val="32"/>
        </w:rPr>
        <w:t>.2</w:t>
      </w:r>
      <w:r>
        <w:rPr>
          <w:rFonts w:hint="eastAsia" w:ascii="Times New Roman" w:hAnsi="Times New Roman" w:eastAsia="黑体" w:cs="Times New Roman"/>
          <w:sz w:val="24"/>
          <w:szCs w:val="32"/>
        </w:rPr>
        <w:t>、控制数据输入类</w:t>
      </w:r>
      <w:bookmarkStart w:id="11" w:name="_Hlk137495892"/>
      <w:r>
        <w:rPr>
          <w:rFonts w:hint="eastAsia" w:ascii="Times New Roman" w:hAnsi="Times New Roman" w:eastAsia="黑体" w:cs="Times New Roman"/>
          <w:sz w:val="24"/>
          <w:szCs w:val="32"/>
        </w:rPr>
        <w:t>（FighterDataIn）</w:t>
      </w:r>
      <w:bookmarkEnd w:id="10"/>
    </w:p>
    <w:bookmarkEnd w:id="11"/>
    <w:p w14:paraId="7FBA1520">
      <w:pPr>
        <w:spacing w:line="440" w:lineRule="exact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每个步长（仿真步长：0.01）更新时，需要输入控制数据对飞机进行控制。通过实例化Fighter</w:t>
      </w:r>
      <w:r>
        <w:rPr>
          <w:rFonts w:ascii="Times New Roman" w:hAnsi="Times New Roman" w:eastAsia="宋体" w:cs="Times New Roman"/>
          <w:sz w:val="24"/>
          <w:szCs w:val="24"/>
        </w:rPr>
        <w:t>DataIn</w:t>
      </w:r>
      <w:r>
        <w:rPr>
          <w:rFonts w:hint="eastAsia" w:ascii="Times New Roman" w:hAnsi="Times New Roman" w:eastAsia="宋体" w:cs="Times New Roman"/>
          <w:sz w:val="24"/>
          <w:szCs w:val="24"/>
        </w:rPr>
        <w:t>类来完成该功能。包括四个主要部分</w:t>
      </w:r>
    </w:p>
    <w:p w14:paraId="1FAD17BE">
      <w:pPr>
        <w:spacing w:line="440" w:lineRule="exact"/>
        <w:outlineLvl w:val="2"/>
        <w:rPr>
          <w:rFonts w:ascii="Times New Roman" w:hAnsi="Times New Roman" w:eastAsia="宋体" w:cs="Times New Roman"/>
          <w:sz w:val="24"/>
          <w:szCs w:val="24"/>
        </w:rPr>
      </w:pPr>
      <w:bookmarkStart w:id="12" w:name="_Toc192166390"/>
      <w:r>
        <w:rPr>
          <w:rFonts w:hint="eastAsia" w:ascii="Times New Roman" w:hAnsi="Times New Roman" w:eastAsia="宋体" w:cs="Times New Roman"/>
          <w:sz w:val="24"/>
          <w:szCs w:val="24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.2.</w:t>
      </w:r>
      <w:r>
        <w:rPr>
          <w:rFonts w:hint="eastAsia" w:ascii="Times New Roman" w:hAnsi="Times New Roman" w:eastAsia="宋体" w:cs="Times New Roman"/>
          <w:sz w:val="24"/>
          <w:szCs w:val="24"/>
        </w:rPr>
        <w:t>1控制模式输入：control_mode</w:t>
      </w:r>
      <w:bookmarkEnd w:id="12"/>
    </w:p>
    <w:p w14:paraId="00CEBA39">
      <w:pPr>
        <w:spacing w:line="440" w:lineRule="exact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飞机控制模式，说明见文档3.1。</w:t>
      </w:r>
    </w:p>
    <w:p w14:paraId="582F05E7">
      <w:pPr>
        <w:spacing w:line="440" w:lineRule="exact"/>
        <w:outlineLvl w:val="2"/>
        <w:rPr>
          <w:rFonts w:ascii="Times New Roman" w:hAnsi="Times New Roman" w:eastAsia="宋体" w:cs="Times New Roman"/>
          <w:sz w:val="24"/>
          <w:szCs w:val="24"/>
        </w:rPr>
      </w:pPr>
      <w:bookmarkStart w:id="13" w:name="_Toc192166391"/>
      <w:r>
        <w:rPr>
          <w:rFonts w:hint="eastAsia" w:ascii="Times New Roman" w:hAnsi="Times New Roman" w:eastAsia="宋体" w:cs="Times New Roman"/>
          <w:sz w:val="24"/>
          <w:szCs w:val="24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.2.</w:t>
      </w:r>
      <w:r>
        <w:rPr>
          <w:rFonts w:hint="eastAsia" w:ascii="Times New Roman" w:hAnsi="Times New Roman" w:eastAsia="宋体" w:cs="Times New Roman"/>
          <w:sz w:val="24"/>
          <w:szCs w:val="24"/>
        </w:rPr>
        <w:t>2控制输入量：control_input</w:t>
      </w:r>
      <w:bookmarkEnd w:id="13"/>
    </w:p>
    <w:p w14:paraId="1F026515">
      <w:pPr>
        <w:spacing w:line="440" w:lineRule="exact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包含四位控制输入，依据控制模式不同代表不同含义。</w:t>
      </w:r>
    </w:p>
    <w:p w14:paraId="76120AD9">
      <w:pPr>
        <w:spacing w:line="440" w:lineRule="exact"/>
        <w:outlineLvl w:val="2"/>
        <w:rPr>
          <w:rFonts w:ascii="Times New Roman" w:hAnsi="Times New Roman" w:eastAsia="宋体" w:cs="Times New Roman"/>
          <w:sz w:val="24"/>
          <w:szCs w:val="24"/>
        </w:rPr>
      </w:pPr>
      <w:bookmarkStart w:id="14" w:name="_Toc192166392"/>
      <w:r>
        <w:rPr>
          <w:rFonts w:hint="eastAsia" w:ascii="Times New Roman" w:hAnsi="Times New Roman" w:eastAsia="宋体" w:cs="Times New Roman"/>
          <w:sz w:val="24"/>
          <w:szCs w:val="24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.2.</w:t>
      </w:r>
      <w:r>
        <w:rPr>
          <w:rFonts w:hint="eastAsia" w:ascii="Times New Roman" w:hAnsi="Times New Roman" w:eastAsia="宋体" w:cs="Times New Roman"/>
          <w:sz w:val="24"/>
          <w:szCs w:val="24"/>
        </w:rPr>
        <w:t>3目标编号输入量：target_index</w:t>
      </w:r>
      <w:bookmarkEnd w:id="14"/>
    </w:p>
    <w:p w14:paraId="7413B02F">
      <w:pPr>
        <w:spacing w:line="440" w:lineRule="exact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机载雷达锁定目标，以2v2对抗为例，机载雷达中，蓝色机编号依次为0,1，红色机编号为2,3。</w:t>
      </w:r>
    </w:p>
    <w:p w14:paraId="268841F2">
      <w:pPr>
        <w:spacing w:line="440" w:lineRule="exact"/>
        <w:outlineLvl w:val="2"/>
        <w:rPr>
          <w:rFonts w:ascii="Times New Roman" w:hAnsi="Times New Roman" w:eastAsia="宋体" w:cs="Times New Roman"/>
          <w:sz w:val="24"/>
          <w:szCs w:val="24"/>
        </w:rPr>
      </w:pPr>
      <w:bookmarkStart w:id="15" w:name="_Toc192166393"/>
      <w:r>
        <w:rPr>
          <w:rFonts w:hint="eastAsia" w:ascii="Times New Roman" w:hAnsi="Times New Roman" w:eastAsia="宋体" w:cs="Times New Roman"/>
          <w:sz w:val="24"/>
          <w:szCs w:val="24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.2.</w:t>
      </w:r>
      <w:r>
        <w:rPr>
          <w:rFonts w:hint="eastAsia" w:ascii="Times New Roman" w:hAnsi="Times New Roman" w:eastAsia="宋体" w:cs="Times New Roman"/>
          <w:sz w:val="24"/>
          <w:szCs w:val="24"/>
        </w:rPr>
        <w:t>4导弹控制指令：missile_fire</w:t>
      </w:r>
      <w:bookmarkEnd w:id="15"/>
    </w:p>
    <w:p w14:paraId="54569F8E">
      <w:pPr>
        <w:spacing w:line="440" w:lineRule="exact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置为1时导弹开启，若满足发射条件，则向设定的攻击目标发射。若不满足开火条件，发送1也不会开火。</w:t>
      </w:r>
    </w:p>
    <w:p w14:paraId="3D3F5678">
      <w:pPr>
        <w:spacing w:line="440" w:lineRule="exact"/>
        <w:outlineLvl w:val="2"/>
        <w:rPr>
          <w:rFonts w:ascii="Times New Roman" w:hAnsi="Times New Roman" w:eastAsia="宋体" w:cs="Times New Roman"/>
          <w:sz w:val="24"/>
          <w:szCs w:val="24"/>
        </w:rPr>
      </w:pPr>
      <w:bookmarkStart w:id="16" w:name="_Toc192166394"/>
      <w:r>
        <w:rPr>
          <w:rFonts w:hint="eastAsia" w:ascii="Times New Roman" w:hAnsi="Times New Roman" w:eastAsia="宋体" w:cs="Times New Roman"/>
          <w:sz w:val="24"/>
          <w:szCs w:val="24"/>
        </w:rPr>
        <w:t>3.2.5航炮开火指令：fire</w:t>
      </w:r>
      <w:bookmarkEnd w:id="16"/>
    </w:p>
    <w:p w14:paraId="2BE09D07">
      <w:pPr>
        <w:spacing w:line="440" w:lineRule="exact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置为1时航炮为开火状态，自动攻击射程范围内距离最近的敌人。若不满足开火条件，发送1也不会开火。</w:t>
      </w:r>
    </w:p>
    <w:p w14:paraId="7FF75237">
      <w:pPr>
        <w:spacing w:line="440" w:lineRule="exact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具体如下表所示（SimArg.py）</w:t>
      </w:r>
      <w:r>
        <w:rPr>
          <w:rFonts w:hint="eastAsia" w:ascii="宋体" w:hAnsi="宋体" w:eastAsia="宋体" w:cs="Times New Roman"/>
          <w:sz w:val="24"/>
          <w:szCs w:val="24"/>
        </w:rPr>
        <w:t>:</w:t>
      </w:r>
    </w:p>
    <w:tbl>
      <w:tblPr>
        <w:tblStyle w:val="17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3777"/>
      </w:tblGrid>
      <w:tr w14:paraId="23D94A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9" w:type="dxa"/>
            <w:vAlign w:val="center"/>
          </w:tcPr>
          <w:p w14:paraId="2EB54030">
            <w:pPr>
              <w:spacing w:line="440" w:lineRule="exact"/>
              <w:ind w:firstLine="480" w:firstLineChars="2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self.control_mode</w:t>
            </w:r>
          </w:p>
        </w:tc>
        <w:tc>
          <w:tcPr>
            <w:tcW w:w="3777" w:type="dxa"/>
            <w:vAlign w:val="center"/>
          </w:tcPr>
          <w:p w14:paraId="7A6C3279">
            <w:pPr>
              <w:spacing w:line="440" w:lineRule="exact"/>
              <w:ind w:firstLine="480" w:firstLineChars="200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默认为3：[</w:t>
            </w:r>
            <w:r>
              <w:rPr>
                <w:rFonts w:ascii="楷体" w:hAnsi="楷体" w:eastAsia="楷体" w:cs="Times New Roman"/>
                <w:sz w:val="24"/>
                <w:szCs w:val="24"/>
              </w:rPr>
              <w:t>油门，期望机体法向过载，期望机体滚转速率，无意义补充位]</w:t>
            </w:r>
          </w:p>
        </w:tc>
      </w:tr>
      <w:tr w14:paraId="6D5B6E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9" w:type="dxa"/>
            <w:vAlign w:val="center"/>
          </w:tcPr>
          <w:p w14:paraId="364002BD">
            <w:pPr>
              <w:spacing w:line="440" w:lineRule="exact"/>
              <w:ind w:firstLine="480" w:firstLineChars="2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self.control_input</w:t>
            </w:r>
          </w:p>
        </w:tc>
        <w:tc>
          <w:tcPr>
            <w:tcW w:w="3777" w:type="dxa"/>
            <w:vAlign w:val="center"/>
          </w:tcPr>
          <w:p w14:paraId="50B5E693">
            <w:pPr>
              <w:spacing w:line="440" w:lineRule="exact"/>
              <w:ind w:firstLine="480" w:firstLineChars="200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依据控制模式不同代表不同含义</w:t>
            </w:r>
          </w:p>
        </w:tc>
      </w:tr>
      <w:tr w14:paraId="5533C2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9" w:type="dxa"/>
            <w:vAlign w:val="center"/>
          </w:tcPr>
          <w:p w14:paraId="3BA4AFF6">
            <w:pPr>
              <w:spacing w:line="440" w:lineRule="exact"/>
              <w:ind w:firstLine="480" w:firstLineChars="2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self.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target_index</w:t>
            </w:r>
          </w:p>
        </w:tc>
        <w:tc>
          <w:tcPr>
            <w:tcW w:w="3777" w:type="dxa"/>
            <w:vAlign w:val="center"/>
          </w:tcPr>
          <w:p w14:paraId="37FF38D3">
            <w:pPr>
              <w:ind w:firstLine="480" w:firstLineChars="200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雷达锁定目标指令</w:t>
            </w:r>
          </w:p>
        </w:tc>
      </w:tr>
      <w:tr w14:paraId="237367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9" w:type="dxa"/>
            <w:vAlign w:val="center"/>
          </w:tcPr>
          <w:p w14:paraId="1E0E2A13">
            <w:pPr>
              <w:spacing w:line="440" w:lineRule="exact"/>
              <w:ind w:firstLine="480" w:firstLineChars="2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self.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missile.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fire</w:t>
            </w:r>
          </w:p>
        </w:tc>
        <w:tc>
          <w:tcPr>
            <w:tcW w:w="3777" w:type="dxa"/>
            <w:vAlign w:val="center"/>
          </w:tcPr>
          <w:p w14:paraId="5DDBA3C8">
            <w:pPr>
              <w:spacing w:line="440" w:lineRule="exact"/>
              <w:ind w:firstLine="480" w:firstLineChars="200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导弹控制指令</w:t>
            </w:r>
          </w:p>
          <w:p w14:paraId="4E270DD7">
            <w:pPr>
              <w:spacing w:line="440" w:lineRule="exact"/>
              <w:ind w:firstLine="480" w:firstLineChars="200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1：开启</w:t>
            </w:r>
          </w:p>
          <w:p w14:paraId="2070D3A0">
            <w:pPr>
              <w:spacing w:line="440" w:lineRule="exact"/>
              <w:ind w:firstLine="480" w:firstLineChars="200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0：关闭</w:t>
            </w:r>
          </w:p>
        </w:tc>
      </w:tr>
      <w:tr w14:paraId="621AD7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9" w:type="dxa"/>
            <w:vAlign w:val="center"/>
          </w:tcPr>
          <w:p w14:paraId="1BEBDE69">
            <w:pPr>
              <w:spacing w:line="440" w:lineRule="exact"/>
              <w:ind w:firstLine="480" w:firstLineChars="2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self.fire</w:t>
            </w:r>
          </w:p>
        </w:tc>
        <w:tc>
          <w:tcPr>
            <w:tcW w:w="3777" w:type="dxa"/>
            <w:vAlign w:val="center"/>
          </w:tcPr>
          <w:p w14:paraId="440F62E8">
            <w:pPr>
              <w:spacing w:line="440" w:lineRule="exact"/>
              <w:ind w:firstLine="480" w:firstLineChars="200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航炮开火指令</w:t>
            </w:r>
          </w:p>
          <w:p w14:paraId="4A3DA949">
            <w:pPr>
              <w:spacing w:line="440" w:lineRule="exact"/>
              <w:ind w:firstLine="480" w:firstLineChars="200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1：开火</w:t>
            </w:r>
          </w:p>
          <w:p w14:paraId="42C030BF">
            <w:pPr>
              <w:spacing w:line="440" w:lineRule="exact"/>
              <w:ind w:firstLine="480" w:firstLineChars="200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0：关闭开火</w:t>
            </w:r>
          </w:p>
        </w:tc>
      </w:tr>
    </w:tbl>
    <w:p w14:paraId="729D19CF">
      <w:pPr>
        <w:keepNext/>
        <w:keepLines/>
        <w:spacing w:before="156" w:beforeLines="50" w:after="156" w:afterLines="50" w:line="440" w:lineRule="exact"/>
        <w:ind w:firstLine="6"/>
        <w:jc w:val="left"/>
        <w:outlineLvl w:val="1"/>
        <w:rPr>
          <w:rFonts w:ascii="Times New Roman" w:hAnsi="Times New Roman" w:eastAsia="黑体" w:cs="Times New Roman"/>
          <w:sz w:val="24"/>
          <w:szCs w:val="32"/>
        </w:rPr>
      </w:pPr>
      <w:bookmarkStart w:id="17" w:name="_Toc192166395"/>
      <w:bookmarkStart w:id="18" w:name="_Hlk192078802"/>
      <w:r>
        <w:rPr>
          <w:rFonts w:hint="eastAsia" w:ascii="Times New Roman" w:hAnsi="Times New Roman" w:eastAsia="黑体" w:cs="Times New Roman"/>
          <w:sz w:val="24"/>
          <w:szCs w:val="32"/>
        </w:rPr>
        <w:t>3</w:t>
      </w:r>
      <w:r>
        <w:rPr>
          <w:rFonts w:ascii="Times New Roman" w:hAnsi="Times New Roman" w:eastAsia="黑体" w:cs="Times New Roman"/>
          <w:sz w:val="24"/>
          <w:szCs w:val="32"/>
        </w:rPr>
        <w:t>.</w:t>
      </w:r>
      <w:r>
        <w:rPr>
          <w:rFonts w:hint="eastAsia" w:ascii="Times New Roman" w:hAnsi="Times New Roman" w:eastAsia="黑体" w:cs="Times New Roman"/>
          <w:sz w:val="24"/>
          <w:szCs w:val="32"/>
        </w:rPr>
        <w:t>3、数据输出类</w:t>
      </w:r>
      <w:bookmarkEnd w:id="17"/>
    </w:p>
    <w:bookmarkEnd w:id="18"/>
    <w:p w14:paraId="4B7529F1">
      <w:pPr>
        <w:spacing w:line="440" w:lineRule="exact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对抗环境返回的数据terminal是包含程序是否满足终止条件的判断返回值，环境中以列表形式储存每架飞机的返回数据，列表中每个元素为飞机飞行数据类</w:t>
      </w:r>
      <w:r>
        <w:rPr>
          <w:rFonts w:ascii="Times New Roman" w:hAnsi="Times New Roman" w:eastAsia="宋体" w:cs="Times New Roman"/>
          <w:sz w:val="24"/>
          <w:szCs w:val="24"/>
        </w:rPr>
        <w:t>Fighter_Data</w:t>
      </w:r>
      <w:r>
        <w:rPr>
          <w:rFonts w:hint="eastAsia" w:ascii="Times New Roman" w:hAnsi="Times New Roman" w:eastAsia="宋体" w:cs="Times New Roman"/>
          <w:sz w:val="24"/>
          <w:szCs w:val="24"/>
        </w:rPr>
        <w:t>，包含的飞机数据如下表所示（当SimArg中fully_combat置True时，仿真环境切换至全透明模式，导弹可实时获取目标信息；此时雷达模块关闭，输出数据中的相关信息量均返回空值）。返回值的调用示例参考示例程序。</w:t>
      </w:r>
    </w:p>
    <w:p w14:paraId="7261DCF9">
      <w:pPr>
        <w:pStyle w:val="21"/>
        <w:ind w:left="720" w:firstLine="0" w:firstLineChars="0"/>
        <w:jc w:val="center"/>
        <w:rPr>
          <w:rFonts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输出参数表</w:t>
      </w:r>
    </w:p>
    <w:tbl>
      <w:tblPr>
        <w:tblStyle w:val="1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3118"/>
        <w:gridCol w:w="2976"/>
      </w:tblGrid>
      <w:tr w14:paraId="62C053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vMerge w:val="restart"/>
            <w:vAlign w:val="center"/>
          </w:tcPr>
          <w:p w14:paraId="6F3E79A2">
            <w:pPr>
              <w:spacing w:line="360" w:lineRule="exact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本机信息</w:t>
            </w:r>
          </w:p>
          <w:p w14:paraId="709CC749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output.selfdata</w:t>
            </w:r>
          </w:p>
        </w:tc>
        <w:tc>
          <w:tcPr>
            <w:tcW w:w="3118" w:type="dxa"/>
            <w:vAlign w:val="center"/>
          </w:tcPr>
          <w:p w14:paraId="499624CB">
            <w:pPr>
              <w:pStyle w:val="21"/>
              <w:spacing w:line="36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8"/>
              </w:rPr>
              <w:t>fighter_side</w:t>
            </w:r>
          </w:p>
        </w:tc>
        <w:tc>
          <w:tcPr>
            <w:tcW w:w="2976" w:type="dxa"/>
            <w:vAlign w:val="center"/>
          </w:tcPr>
          <w:p w14:paraId="200E6188">
            <w:pPr>
              <w:pStyle w:val="21"/>
              <w:spacing w:line="360" w:lineRule="exact"/>
              <w:ind w:firstLine="0" w:firstLineChars="0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阵营</w:t>
            </w:r>
          </w:p>
        </w:tc>
      </w:tr>
      <w:tr w14:paraId="12D344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vMerge w:val="continue"/>
            <w:vAlign w:val="center"/>
          </w:tcPr>
          <w:p w14:paraId="431DBE91">
            <w:pPr>
              <w:spacing w:line="360" w:lineRule="exact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6724939F">
            <w:pPr>
              <w:pStyle w:val="21"/>
              <w:spacing w:line="36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8"/>
              </w:rPr>
              <w:t>index</w:t>
            </w:r>
          </w:p>
        </w:tc>
        <w:tc>
          <w:tcPr>
            <w:tcW w:w="2976" w:type="dxa"/>
            <w:vAlign w:val="center"/>
          </w:tcPr>
          <w:p w14:paraId="01401787">
            <w:pPr>
              <w:pStyle w:val="21"/>
              <w:spacing w:line="360" w:lineRule="exact"/>
              <w:ind w:firstLine="0" w:firstLineChars="0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编号</w:t>
            </w:r>
          </w:p>
        </w:tc>
      </w:tr>
      <w:tr w14:paraId="08BAC0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vMerge w:val="continue"/>
            <w:vAlign w:val="center"/>
          </w:tcPr>
          <w:p w14:paraId="074E7A10">
            <w:pPr>
              <w:spacing w:line="360" w:lineRule="exact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68AD6105">
            <w:pPr>
              <w:pStyle w:val="21"/>
              <w:spacing w:line="36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8"/>
              </w:rPr>
              <w:t>control_mode</w:t>
            </w:r>
          </w:p>
        </w:tc>
        <w:tc>
          <w:tcPr>
            <w:tcW w:w="2976" w:type="dxa"/>
            <w:vAlign w:val="center"/>
          </w:tcPr>
          <w:p w14:paraId="5E6FF945">
            <w:pPr>
              <w:pStyle w:val="21"/>
              <w:spacing w:line="360" w:lineRule="exact"/>
              <w:ind w:firstLine="0" w:firstLineChars="0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控制模式</w:t>
            </w:r>
          </w:p>
        </w:tc>
      </w:tr>
      <w:tr w14:paraId="09A20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vMerge w:val="continue"/>
            <w:vAlign w:val="center"/>
          </w:tcPr>
          <w:p w14:paraId="1D82FF9B">
            <w:pPr>
              <w:spacing w:line="360" w:lineRule="exact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45948EB0">
            <w:pPr>
              <w:pStyle w:val="21"/>
              <w:spacing w:line="36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8"/>
              </w:rPr>
              <w:t>left_bullet</w:t>
            </w:r>
          </w:p>
        </w:tc>
        <w:tc>
          <w:tcPr>
            <w:tcW w:w="2976" w:type="dxa"/>
            <w:vAlign w:val="center"/>
          </w:tcPr>
          <w:p w14:paraId="6F32C44F">
            <w:pPr>
              <w:pStyle w:val="21"/>
              <w:spacing w:line="360" w:lineRule="exact"/>
              <w:ind w:firstLine="0" w:firstLineChars="0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剩余航炮弹药量</w:t>
            </w:r>
          </w:p>
        </w:tc>
      </w:tr>
      <w:tr w14:paraId="3BDC08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vMerge w:val="continue"/>
            <w:vAlign w:val="center"/>
          </w:tcPr>
          <w:p w14:paraId="65257F52">
            <w:pPr>
              <w:spacing w:line="360" w:lineRule="exact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6A925B4E">
            <w:pPr>
              <w:pStyle w:val="21"/>
              <w:spacing w:line="36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8"/>
              </w:rPr>
              <w:t>left_missile</w:t>
            </w:r>
          </w:p>
        </w:tc>
        <w:tc>
          <w:tcPr>
            <w:tcW w:w="2976" w:type="dxa"/>
            <w:vAlign w:val="center"/>
          </w:tcPr>
          <w:p w14:paraId="0BC5BC78">
            <w:pPr>
              <w:pStyle w:val="21"/>
              <w:spacing w:line="360" w:lineRule="exact"/>
              <w:ind w:firstLine="0" w:firstLineChars="0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剩余导弹数量</w:t>
            </w:r>
          </w:p>
        </w:tc>
      </w:tr>
      <w:tr w14:paraId="200241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vMerge w:val="continue"/>
            <w:vAlign w:val="center"/>
          </w:tcPr>
          <w:p w14:paraId="388D53C9">
            <w:pPr>
              <w:spacing w:line="360" w:lineRule="exact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20D4130C">
            <w:pPr>
              <w:pStyle w:val="21"/>
              <w:spacing w:line="36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8"/>
              </w:rPr>
              <w:t>left_bloods</w:t>
            </w:r>
          </w:p>
        </w:tc>
        <w:tc>
          <w:tcPr>
            <w:tcW w:w="2976" w:type="dxa"/>
            <w:vAlign w:val="center"/>
          </w:tcPr>
          <w:p w14:paraId="02EB82B6">
            <w:pPr>
              <w:pStyle w:val="21"/>
              <w:spacing w:line="360" w:lineRule="exact"/>
              <w:ind w:firstLine="0" w:firstLineChars="0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剩余生命值</w:t>
            </w:r>
          </w:p>
        </w:tc>
      </w:tr>
      <w:tr w14:paraId="2C9B20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vMerge w:val="continue"/>
            <w:vAlign w:val="center"/>
          </w:tcPr>
          <w:p w14:paraId="21D34C7F">
            <w:pPr>
              <w:pStyle w:val="21"/>
              <w:spacing w:line="36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7E1861F0">
            <w:pPr>
              <w:pStyle w:val="21"/>
              <w:spacing w:line="36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8"/>
              </w:rPr>
              <w:t>L</w:t>
            </w: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ongitude</w:t>
            </w:r>
          </w:p>
          <w:p w14:paraId="527C9E2C">
            <w:pPr>
              <w:pStyle w:val="21"/>
              <w:spacing w:line="36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8"/>
              </w:rPr>
              <w:t>L</w:t>
            </w: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atitude</w:t>
            </w:r>
          </w:p>
          <w:p w14:paraId="305B8025">
            <w:pPr>
              <w:pStyle w:val="21"/>
              <w:spacing w:line="36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8"/>
              </w:rPr>
              <w:t>A</w:t>
            </w: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ltitude</w:t>
            </w:r>
          </w:p>
        </w:tc>
        <w:tc>
          <w:tcPr>
            <w:tcW w:w="2976" w:type="dxa"/>
            <w:vAlign w:val="center"/>
          </w:tcPr>
          <w:p w14:paraId="5C14398E">
            <w:pPr>
              <w:pStyle w:val="21"/>
              <w:spacing w:line="360" w:lineRule="exact"/>
              <w:ind w:firstLine="0" w:firstLineChars="0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sz w:val="24"/>
                <w:szCs w:val="24"/>
              </w:rPr>
              <w:t>经纬高位置</w:t>
            </w:r>
          </w:p>
          <w:p w14:paraId="414FC73C">
            <w:pPr>
              <w:pStyle w:val="21"/>
              <w:spacing w:line="360" w:lineRule="exact"/>
              <w:ind w:firstLine="0" w:firstLineChars="0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（度/度/米）</w:t>
            </w:r>
          </w:p>
        </w:tc>
      </w:tr>
      <w:tr w14:paraId="42DD1B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vMerge w:val="continue"/>
          </w:tcPr>
          <w:p w14:paraId="1C334E16">
            <w:pPr>
              <w:pStyle w:val="21"/>
              <w:spacing w:line="36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45E435B8">
            <w:pPr>
              <w:pStyle w:val="21"/>
              <w:spacing w:line="36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NorthVelocity</w:t>
            </w:r>
          </w:p>
          <w:p w14:paraId="5F46C315">
            <w:pPr>
              <w:pStyle w:val="21"/>
              <w:spacing w:line="36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EastVelocity</w:t>
            </w:r>
          </w:p>
          <w:p w14:paraId="5641DC40">
            <w:pPr>
              <w:pStyle w:val="21"/>
              <w:spacing w:line="36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VerticalVelocity</w:t>
            </w:r>
          </w:p>
        </w:tc>
        <w:tc>
          <w:tcPr>
            <w:tcW w:w="2976" w:type="dxa"/>
            <w:vAlign w:val="center"/>
          </w:tcPr>
          <w:p w14:paraId="0924E252">
            <w:pPr>
              <w:pStyle w:val="21"/>
              <w:spacing w:line="360" w:lineRule="exact"/>
              <w:ind w:firstLine="0" w:firstLineChars="0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sz w:val="24"/>
                <w:szCs w:val="24"/>
              </w:rPr>
              <w:t>北东地速度</w:t>
            </w:r>
          </w:p>
          <w:p w14:paraId="37AB54B3">
            <w:pPr>
              <w:pStyle w:val="21"/>
              <w:spacing w:line="360" w:lineRule="exact"/>
              <w:ind w:firstLine="0" w:firstLineChars="0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（米/秒）</w:t>
            </w:r>
          </w:p>
        </w:tc>
      </w:tr>
      <w:tr w14:paraId="75B156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vMerge w:val="continue"/>
          </w:tcPr>
          <w:p w14:paraId="13A2D2A3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08954E7D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NorthAcceleration</w:t>
            </w:r>
          </w:p>
          <w:p w14:paraId="62F0B899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EastAcceleration</w:t>
            </w:r>
          </w:p>
          <w:p w14:paraId="37754B2E">
            <w:pPr>
              <w:pStyle w:val="21"/>
              <w:spacing w:line="36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VerticalAcceleration</w:t>
            </w:r>
          </w:p>
        </w:tc>
        <w:tc>
          <w:tcPr>
            <w:tcW w:w="2976" w:type="dxa"/>
            <w:vAlign w:val="center"/>
          </w:tcPr>
          <w:p w14:paraId="2DA615D2">
            <w:pPr>
              <w:pStyle w:val="21"/>
              <w:spacing w:line="360" w:lineRule="exact"/>
              <w:ind w:firstLine="0" w:firstLineChars="0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sz w:val="24"/>
                <w:szCs w:val="24"/>
              </w:rPr>
              <w:t>北东地加速度</w:t>
            </w:r>
          </w:p>
          <w:p w14:paraId="29D1EE57">
            <w:pPr>
              <w:pStyle w:val="21"/>
              <w:spacing w:line="360" w:lineRule="exact"/>
              <w:ind w:firstLine="0" w:firstLineChars="0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（米/秒^2）</w:t>
            </w:r>
          </w:p>
        </w:tc>
      </w:tr>
      <w:tr w14:paraId="30630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vMerge w:val="continue"/>
          </w:tcPr>
          <w:p w14:paraId="46F62E78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198DCA1F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RollAngle</w:t>
            </w:r>
          </w:p>
          <w:p w14:paraId="6F8FB783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PitchAngle</w:t>
            </w:r>
          </w:p>
          <w:p w14:paraId="2F42C1C7">
            <w:pPr>
              <w:pStyle w:val="21"/>
              <w:spacing w:line="36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YawAngle</w:t>
            </w:r>
          </w:p>
        </w:tc>
        <w:tc>
          <w:tcPr>
            <w:tcW w:w="2976" w:type="dxa"/>
            <w:vAlign w:val="center"/>
          </w:tcPr>
          <w:p w14:paraId="39A57B8B">
            <w:pPr>
              <w:pStyle w:val="21"/>
              <w:spacing w:line="360" w:lineRule="exact"/>
              <w:ind w:firstLine="0" w:firstLineChars="0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体轴</w:t>
            </w:r>
            <w:r>
              <w:rPr>
                <w:rFonts w:ascii="楷体" w:hAnsi="楷体" w:eastAsia="楷体" w:cs="Times New Roman"/>
                <w:sz w:val="24"/>
                <w:szCs w:val="24"/>
              </w:rPr>
              <w:t>姿态角</w:t>
            </w:r>
          </w:p>
          <w:p w14:paraId="2F10BE58">
            <w:pPr>
              <w:pStyle w:val="21"/>
              <w:spacing w:line="360" w:lineRule="exact"/>
              <w:ind w:firstLine="0" w:firstLineChars="0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（度）</w:t>
            </w:r>
          </w:p>
        </w:tc>
      </w:tr>
      <w:tr w14:paraId="78BC0C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vMerge w:val="continue"/>
          </w:tcPr>
          <w:p w14:paraId="7FC7732D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28BFBE1A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PathPitchAngle</w:t>
            </w:r>
          </w:p>
          <w:p w14:paraId="61430250">
            <w:pPr>
              <w:pStyle w:val="21"/>
              <w:spacing w:line="36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PathYawAngle</w:t>
            </w:r>
          </w:p>
        </w:tc>
        <w:tc>
          <w:tcPr>
            <w:tcW w:w="2976" w:type="dxa"/>
            <w:vAlign w:val="center"/>
          </w:tcPr>
          <w:p w14:paraId="41A3D82E">
            <w:pPr>
              <w:pStyle w:val="21"/>
              <w:spacing w:line="360" w:lineRule="exact"/>
              <w:ind w:firstLine="0" w:firstLineChars="0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sz w:val="24"/>
                <w:szCs w:val="24"/>
              </w:rPr>
              <w:t>航迹角</w:t>
            </w:r>
          </w:p>
          <w:p w14:paraId="62BC9C10">
            <w:pPr>
              <w:pStyle w:val="21"/>
              <w:spacing w:line="360" w:lineRule="exact"/>
              <w:ind w:firstLine="0" w:firstLineChars="0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（度）</w:t>
            </w:r>
          </w:p>
        </w:tc>
      </w:tr>
      <w:tr w14:paraId="2B747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vMerge w:val="continue"/>
          </w:tcPr>
          <w:p w14:paraId="77BE53DB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4EDA30CE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AttackAngle</w:t>
            </w:r>
          </w:p>
          <w:p w14:paraId="5BA3E9B3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SideslipAngle</w:t>
            </w:r>
          </w:p>
        </w:tc>
        <w:tc>
          <w:tcPr>
            <w:tcW w:w="2976" w:type="dxa"/>
            <w:vAlign w:val="center"/>
          </w:tcPr>
          <w:p w14:paraId="49C250B4">
            <w:pPr>
              <w:pStyle w:val="21"/>
              <w:spacing w:line="360" w:lineRule="exact"/>
              <w:ind w:firstLine="0" w:firstLineChars="0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攻角/侧滑角</w:t>
            </w:r>
          </w:p>
          <w:p w14:paraId="3A495CA8">
            <w:pPr>
              <w:pStyle w:val="21"/>
              <w:spacing w:line="360" w:lineRule="exact"/>
              <w:ind w:firstLine="0" w:firstLineChars="0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（度）</w:t>
            </w:r>
          </w:p>
        </w:tc>
      </w:tr>
      <w:tr w14:paraId="3DF2FB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vMerge w:val="continue"/>
          </w:tcPr>
          <w:p w14:paraId="48706E80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1828D568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RollRate</w:t>
            </w:r>
          </w:p>
          <w:p w14:paraId="6DD4A38F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PitchRate</w:t>
            </w:r>
          </w:p>
          <w:p w14:paraId="1C4BF3ED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YawRate</w:t>
            </w:r>
          </w:p>
        </w:tc>
        <w:tc>
          <w:tcPr>
            <w:tcW w:w="2976" w:type="dxa"/>
            <w:vAlign w:val="center"/>
          </w:tcPr>
          <w:p w14:paraId="298A5EC8">
            <w:pPr>
              <w:pStyle w:val="21"/>
              <w:spacing w:line="360" w:lineRule="exact"/>
              <w:ind w:firstLine="0" w:firstLineChars="0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体轴姿态角速度</w:t>
            </w:r>
          </w:p>
          <w:p w14:paraId="28D99341">
            <w:pPr>
              <w:pStyle w:val="21"/>
              <w:spacing w:line="360" w:lineRule="exact"/>
              <w:ind w:firstLine="0" w:firstLineChars="0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（度/秒）</w:t>
            </w:r>
          </w:p>
        </w:tc>
      </w:tr>
      <w:tr w14:paraId="0C4CC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vMerge w:val="continue"/>
          </w:tcPr>
          <w:p w14:paraId="1D58C26A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1FBE6193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NormalLoad</w:t>
            </w:r>
          </w:p>
          <w:p w14:paraId="123D7BCE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LateralLoad</w:t>
            </w:r>
          </w:p>
          <w:p w14:paraId="71271B25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LongitudeinalLoad</w:t>
            </w:r>
          </w:p>
        </w:tc>
        <w:tc>
          <w:tcPr>
            <w:tcW w:w="2976" w:type="dxa"/>
            <w:vAlign w:val="center"/>
          </w:tcPr>
          <w:p w14:paraId="2AB03146">
            <w:pPr>
              <w:pStyle w:val="21"/>
              <w:spacing w:line="360" w:lineRule="exact"/>
              <w:ind w:firstLine="0" w:firstLineChars="0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体轴法向/侧向/纵向过载</w:t>
            </w:r>
          </w:p>
          <w:p w14:paraId="044954F4">
            <w:pPr>
              <w:pStyle w:val="21"/>
              <w:spacing w:line="360" w:lineRule="exact"/>
              <w:ind w:firstLine="0" w:firstLineChars="0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（g）</w:t>
            </w:r>
          </w:p>
        </w:tc>
      </w:tr>
      <w:tr w14:paraId="5F4C0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vMerge w:val="continue"/>
          </w:tcPr>
          <w:p w14:paraId="4B32DA5D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389CACC6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NormalVelocity</w:t>
            </w:r>
          </w:p>
          <w:p w14:paraId="6CEC91B7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LateralVelocity</w:t>
            </w:r>
          </w:p>
          <w:p w14:paraId="78EFF853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LongitudianlVelocity</w:t>
            </w:r>
          </w:p>
        </w:tc>
        <w:tc>
          <w:tcPr>
            <w:tcW w:w="2976" w:type="dxa"/>
            <w:vAlign w:val="center"/>
          </w:tcPr>
          <w:p w14:paraId="6E9375DF">
            <w:pPr>
              <w:pStyle w:val="21"/>
              <w:spacing w:line="360" w:lineRule="exact"/>
              <w:ind w:firstLine="0" w:firstLineChars="0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体轴法向/侧向/纵向速度</w:t>
            </w:r>
          </w:p>
          <w:p w14:paraId="2916807D">
            <w:pPr>
              <w:pStyle w:val="21"/>
              <w:spacing w:line="360" w:lineRule="exact"/>
              <w:ind w:firstLine="0" w:firstLineChars="0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（米/秒^2）</w:t>
            </w:r>
          </w:p>
        </w:tc>
      </w:tr>
      <w:tr w14:paraId="2E96A6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vMerge w:val="continue"/>
          </w:tcPr>
          <w:p w14:paraId="57B0A8ED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39A6A892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TrueAirSpeed</w:t>
            </w:r>
          </w:p>
          <w:p w14:paraId="316E5E5D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IndicatedAirSpeed</w:t>
            </w:r>
          </w:p>
          <w:p w14:paraId="61317EF4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GroundSpeed</w:t>
            </w:r>
          </w:p>
        </w:tc>
        <w:tc>
          <w:tcPr>
            <w:tcW w:w="2976" w:type="dxa"/>
            <w:vAlign w:val="center"/>
          </w:tcPr>
          <w:p w14:paraId="4FAA90FA">
            <w:pPr>
              <w:pStyle w:val="21"/>
              <w:spacing w:line="360" w:lineRule="exact"/>
              <w:ind w:firstLine="0" w:firstLineChars="0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sz w:val="24"/>
                <w:szCs w:val="24"/>
              </w:rPr>
              <w:t>真空速</w:t>
            </w: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/指示空速/地速</w:t>
            </w:r>
          </w:p>
          <w:p w14:paraId="42E03679">
            <w:pPr>
              <w:pStyle w:val="21"/>
              <w:spacing w:line="360" w:lineRule="exact"/>
              <w:ind w:firstLine="0" w:firstLineChars="0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（米/秒^2）</w:t>
            </w:r>
          </w:p>
        </w:tc>
      </w:tr>
      <w:tr w14:paraId="2545F0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vMerge w:val="continue"/>
          </w:tcPr>
          <w:p w14:paraId="6CA661F6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46090956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MachNumber</w:t>
            </w:r>
          </w:p>
        </w:tc>
        <w:tc>
          <w:tcPr>
            <w:tcW w:w="2976" w:type="dxa"/>
            <w:vAlign w:val="center"/>
          </w:tcPr>
          <w:p w14:paraId="63B80287">
            <w:pPr>
              <w:pStyle w:val="21"/>
              <w:spacing w:line="360" w:lineRule="exact"/>
              <w:ind w:firstLine="0" w:firstLineChars="0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马赫数</w:t>
            </w:r>
          </w:p>
        </w:tc>
      </w:tr>
      <w:tr w14:paraId="2F91B2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vMerge w:val="continue"/>
          </w:tcPr>
          <w:p w14:paraId="7A555D13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37E09B70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NumberofFuel</w:t>
            </w:r>
          </w:p>
        </w:tc>
        <w:tc>
          <w:tcPr>
            <w:tcW w:w="2976" w:type="dxa"/>
            <w:vAlign w:val="center"/>
          </w:tcPr>
          <w:p w14:paraId="3EB7E324">
            <w:pPr>
              <w:pStyle w:val="21"/>
              <w:spacing w:line="360" w:lineRule="exact"/>
              <w:ind w:firstLine="0" w:firstLineChars="0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剩余油量（kg）</w:t>
            </w:r>
          </w:p>
        </w:tc>
      </w:tr>
      <w:tr w14:paraId="4C1410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vMerge w:val="continue"/>
          </w:tcPr>
          <w:p w14:paraId="1C09F235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449D892F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Thrust</w:t>
            </w:r>
          </w:p>
        </w:tc>
        <w:tc>
          <w:tcPr>
            <w:tcW w:w="2976" w:type="dxa"/>
            <w:vAlign w:val="center"/>
          </w:tcPr>
          <w:p w14:paraId="6AA4B72C">
            <w:pPr>
              <w:pStyle w:val="21"/>
              <w:spacing w:line="360" w:lineRule="exact"/>
              <w:ind w:firstLine="0" w:firstLineChars="0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推力（牛）</w:t>
            </w:r>
          </w:p>
        </w:tc>
      </w:tr>
      <w:tr w14:paraId="4E2CF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vMerge w:val="continue"/>
          </w:tcPr>
          <w:p w14:paraId="1B045D1A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4FF70BB8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Missile1State</w:t>
            </w:r>
          </w:p>
          <w:p w14:paraId="3FF02A4F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Missile</w:t>
            </w:r>
            <w:r>
              <w:rPr>
                <w:rFonts w:hint="eastAsia" w:ascii="Times New Roman" w:hAnsi="Times New Roman" w:eastAsia="宋体" w:cs="Times New Roman"/>
                <w:sz w:val="24"/>
                <w:szCs w:val="28"/>
              </w:rPr>
              <w:t>2</w:t>
            </w: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State</w:t>
            </w:r>
          </w:p>
          <w:p w14:paraId="47F4F4EF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Missile</w:t>
            </w:r>
            <w:r>
              <w:rPr>
                <w:rFonts w:hint="eastAsia" w:ascii="Times New Roman" w:hAnsi="Times New Roman" w:eastAsia="宋体" w:cs="Times New Roman"/>
                <w:sz w:val="24"/>
                <w:szCs w:val="28"/>
              </w:rPr>
              <w:t>3</w:t>
            </w: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State</w:t>
            </w:r>
          </w:p>
          <w:p w14:paraId="11747DDF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Missile</w:t>
            </w:r>
            <w:r>
              <w:rPr>
                <w:rFonts w:hint="eastAsia" w:ascii="Times New Roman" w:hAnsi="Times New Roman" w:eastAsia="宋体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State</w:t>
            </w:r>
          </w:p>
        </w:tc>
        <w:tc>
          <w:tcPr>
            <w:tcW w:w="2976" w:type="dxa"/>
            <w:vAlign w:val="center"/>
          </w:tcPr>
          <w:p w14:paraId="00EA457D">
            <w:pPr>
              <w:pStyle w:val="21"/>
              <w:spacing w:line="360" w:lineRule="exact"/>
              <w:ind w:firstLine="0" w:firstLineChars="0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导弹状态：</w:t>
            </w:r>
          </w:p>
          <w:p w14:paraId="4064AA14">
            <w:pPr>
              <w:pStyle w:val="21"/>
              <w:spacing w:line="360" w:lineRule="exact"/>
              <w:ind w:firstLine="0" w:firstLineChars="0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0：未发射</w:t>
            </w:r>
          </w:p>
          <w:p w14:paraId="73FF4C9D">
            <w:pPr>
              <w:pStyle w:val="21"/>
              <w:spacing w:line="360" w:lineRule="exact"/>
              <w:ind w:firstLine="0" w:firstLineChars="0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1：飞行中</w:t>
            </w:r>
          </w:p>
          <w:p w14:paraId="1535A58A">
            <w:pPr>
              <w:pStyle w:val="21"/>
              <w:spacing w:line="360" w:lineRule="exact"/>
              <w:ind w:firstLine="0" w:firstLineChars="0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2：命中</w:t>
            </w:r>
          </w:p>
          <w:p w14:paraId="3D0D9C2B">
            <w:pPr>
              <w:pStyle w:val="21"/>
              <w:spacing w:line="360" w:lineRule="exact"/>
              <w:ind w:firstLine="0" w:firstLineChars="0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3：失效</w:t>
            </w:r>
          </w:p>
        </w:tc>
      </w:tr>
      <w:tr w14:paraId="5C0B26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vAlign w:val="center"/>
          </w:tcPr>
          <w:p w14:paraId="12136BFD">
            <w:pPr>
              <w:spacing w:line="360" w:lineRule="exact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机载雷达信息</w:t>
            </w:r>
          </w:p>
          <w:p w14:paraId="6BF234AB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output.radardata</w:t>
            </w:r>
          </w:p>
        </w:tc>
        <w:tc>
          <w:tcPr>
            <w:tcW w:w="3118" w:type="dxa"/>
            <w:vAlign w:val="center"/>
          </w:tcPr>
          <w:p w14:paraId="3DCC5B66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target_index</w:t>
            </w:r>
          </w:p>
          <w:p w14:paraId="27FE2A1A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radar</w:t>
            </w: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_EleAngle</w:t>
            </w:r>
          </w:p>
          <w:p w14:paraId="3A482812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radar</w:t>
            </w: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_AziAngle</w:t>
            </w:r>
          </w:p>
          <w:p w14:paraId="78B8A79E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radar</w:t>
            </w: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_Distance</w:t>
            </w:r>
          </w:p>
          <w:p w14:paraId="7310913C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radar</w:t>
            </w: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_NorthVelocity</w:t>
            </w:r>
          </w:p>
          <w:p w14:paraId="4623E6E1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radar</w:t>
            </w: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_EastVelocity</w:t>
            </w:r>
          </w:p>
          <w:p w14:paraId="45DB79C2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radar</w:t>
            </w: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_VerticalVelocity</w:t>
            </w:r>
          </w:p>
        </w:tc>
        <w:tc>
          <w:tcPr>
            <w:tcW w:w="2976" w:type="dxa"/>
            <w:vAlign w:val="center"/>
          </w:tcPr>
          <w:p w14:paraId="1EC36619">
            <w:pPr>
              <w:pStyle w:val="21"/>
              <w:spacing w:line="360" w:lineRule="exact"/>
              <w:ind w:firstLine="0" w:firstLineChars="0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编号/高低角（度）/方位角（度）/距离（米）/北东地速度（米/秒）</w:t>
            </w:r>
          </w:p>
          <w:p w14:paraId="0FDAE836">
            <w:pPr>
              <w:pStyle w:val="21"/>
              <w:spacing w:line="360" w:lineRule="exact"/>
              <w:ind w:firstLine="0" w:firstLineChars="0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（包含除本机外的其他战机信息，信息按战机编号顺序排列；当目标在雷达探测范围外时，输出为None）</w:t>
            </w:r>
          </w:p>
        </w:tc>
      </w:tr>
      <w:tr w14:paraId="3630AC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vAlign w:val="center"/>
          </w:tcPr>
          <w:p w14:paraId="412FD8C0">
            <w:pPr>
              <w:spacing w:line="360" w:lineRule="exact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态势预警信息</w:t>
            </w:r>
          </w:p>
          <w:p w14:paraId="32883FCC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output.statedata</w:t>
            </w:r>
          </w:p>
        </w:tc>
        <w:tc>
          <w:tcPr>
            <w:tcW w:w="3118" w:type="dxa"/>
            <w:vAlign w:val="center"/>
          </w:tcPr>
          <w:p w14:paraId="769B6F9E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target_index</w:t>
            </w:r>
          </w:p>
          <w:p w14:paraId="4074B07A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state</w:t>
            </w: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_Longitude</w:t>
            </w:r>
          </w:p>
          <w:p w14:paraId="7A67F75C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state</w:t>
            </w: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_Latitude</w:t>
            </w:r>
          </w:p>
          <w:p w14:paraId="10B1300C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state</w:t>
            </w: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_Altitude</w:t>
            </w:r>
          </w:p>
          <w:p w14:paraId="30044450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state</w:t>
            </w: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_Survive</w:t>
            </w:r>
          </w:p>
        </w:tc>
        <w:tc>
          <w:tcPr>
            <w:tcW w:w="2976" w:type="dxa"/>
            <w:vAlign w:val="center"/>
          </w:tcPr>
          <w:p w14:paraId="37EB032C">
            <w:pPr>
              <w:pStyle w:val="21"/>
              <w:spacing w:line="360" w:lineRule="exact"/>
              <w:ind w:firstLine="0" w:firstLineChars="0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编号/经纬高位置（度/度/米）/是否存活（BOOL）</w:t>
            </w:r>
          </w:p>
          <w:p w14:paraId="2EBD7B51">
            <w:pPr>
              <w:pStyle w:val="21"/>
              <w:spacing w:line="360" w:lineRule="exact"/>
              <w:ind w:firstLine="0" w:firstLineChars="0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（包含除本机外的其他战机信息，信息按战机编号顺序排列）</w:t>
            </w:r>
          </w:p>
        </w:tc>
      </w:tr>
      <w:tr w14:paraId="2C84BA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vAlign w:val="center"/>
          </w:tcPr>
          <w:p w14:paraId="759A88D6">
            <w:pPr>
              <w:spacing w:line="360" w:lineRule="exact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近距透明信息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（10km）</w:t>
            </w:r>
          </w:p>
          <w:p w14:paraId="6A56E41A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output.closedata</w:t>
            </w:r>
          </w:p>
        </w:tc>
        <w:tc>
          <w:tcPr>
            <w:tcW w:w="3118" w:type="dxa"/>
            <w:vAlign w:val="center"/>
          </w:tcPr>
          <w:p w14:paraId="2FAD4EE6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target_index</w:t>
            </w:r>
          </w:p>
          <w:p w14:paraId="54BC3856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close_EleAngle</w:t>
            </w:r>
          </w:p>
          <w:p w14:paraId="365849C1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close_AziAngle</w:t>
            </w:r>
          </w:p>
          <w:p w14:paraId="22799A1B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close_Distance</w:t>
            </w:r>
          </w:p>
        </w:tc>
        <w:tc>
          <w:tcPr>
            <w:tcW w:w="2976" w:type="dxa"/>
            <w:vAlign w:val="center"/>
          </w:tcPr>
          <w:p w14:paraId="71F228F3">
            <w:pPr>
              <w:pStyle w:val="21"/>
              <w:spacing w:line="360" w:lineRule="exact"/>
              <w:ind w:firstLine="0" w:firstLineChars="0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编号/高低角（度）/方位角（度）/距离（米）</w:t>
            </w:r>
          </w:p>
          <w:p w14:paraId="2E19BD6D">
            <w:pPr>
              <w:pStyle w:val="21"/>
              <w:spacing w:line="360" w:lineRule="exact"/>
              <w:ind w:firstLine="0" w:firstLineChars="0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（包含除本机外的其他战机信息，信息按战机编号顺序排列；当目标在目视范围外时，输出为None）</w:t>
            </w:r>
          </w:p>
        </w:tc>
      </w:tr>
      <w:tr w14:paraId="1EB71A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vMerge w:val="restart"/>
            <w:vAlign w:val="center"/>
          </w:tcPr>
          <w:p w14:paraId="39FA6782">
            <w:pPr>
              <w:spacing w:line="360" w:lineRule="exact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告警系统信息</w:t>
            </w:r>
          </w:p>
          <w:p w14:paraId="2E7C3A5C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output.alertdata</w:t>
            </w:r>
          </w:p>
        </w:tc>
        <w:tc>
          <w:tcPr>
            <w:tcW w:w="3118" w:type="dxa"/>
            <w:vAlign w:val="center"/>
          </w:tcPr>
          <w:p w14:paraId="175D8CCA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8"/>
              </w:rPr>
              <w:t>emergency_num</w:t>
            </w:r>
          </w:p>
          <w:p w14:paraId="6B0667E6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8"/>
              </w:rPr>
              <w:t>emergency_EleAngle</w:t>
            </w:r>
          </w:p>
          <w:p w14:paraId="6ED7A034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emergency_AziAngle</w:t>
            </w:r>
          </w:p>
        </w:tc>
        <w:tc>
          <w:tcPr>
            <w:tcW w:w="2976" w:type="dxa"/>
            <w:vAlign w:val="center"/>
          </w:tcPr>
          <w:p w14:paraId="6129E15A">
            <w:pPr>
              <w:pStyle w:val="21"/>
              <w:spacing w:line="360" w:lineRule="exact"/>
              <w:ind w:firstLine="0" w:firstLineChars="0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飞机告警数量/高低角（度）/方位角（度）</w:t>
            </w:r>
          </w:p>
        </w:tc>
      </w:tr>
      <w:tr w14:paraId="3ED5F7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vMerge w:val="continue"/>
          </w:tcPr>
          <w:p w14:paraId="7177F4CD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50BF6A25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8"/>
              </w:rPr>
              <w:t>emergency_</w:t>
            </w: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missile_</w:t>
            </w:r>
          </w:p>
          <w:p w14:paraId="6D345E16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8"/>
              </w:rPr>
              <w:t>num</w:t>
            </w:r>
          </w:p>
          <w:p w14:paraId="0D0A5A5F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8"/>
              </w:rPr>
              <w:t>emergency_</w:t>
            </w: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missile_</w:t>
            </w:r>
            <w:r>
              <w:rPr>
                <w:rFonts w:hint="eastAsia" w:ascii="Times New Roman" w:hAnsi="Times New Roman" w:eastAsia="宋体" w:cs="Times New Roman"/>
                <w:sz w:val="24"/>
                <w:szCs w:val="28"/>
              </w:rPr>
              <w:t>EleAngle</w:t>
            </w:r>
          </w:p>
          <w:p w14:paraId="21F7429A">
            <w:pPr>
              <w:spacing w:line="360" w:lineRule="exact"/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emergency_missile_AziAngle</w:t>
            </w:r>
          </w:p>
        </w:tc>
        <w:tc>
          <w:tcPr>
            <w:tcW w:w="2976" w:type="dxa"/>
            <w:vAlign w:val="center"/>
          </w:tcPr>
          <w:p w14:paraId="25C2D79A">
            <w:pPr>
              <w:pStyle w:val="21"/>
              <w:spacing w:line="360" w:lineRule="exact"/>
              <w:ind w:firstLine="0" w:firstLineChars="0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导弹告警数量/高低角（度）/方位角（度）</w:t>
            </w:r>
          </w:p>
        </w:tc>
      </w:tr>
    </w:tbl>
    <w:p w14:paraId="21D94D86">
      <w:pPr>
        <w:keepNext/>
        <w:keepLines/>
        <w:spacing w:before="156" w:beforeLines="50" w:after="156" w:afterLines="50" w:line="440" w:lineRule="exact"/>
        <w:ind w:firstLine="6"/>
        <w:jc w:val="left"/>
        <w:outlineLvl w:val="1"/>
        <w:rPr>
          <w:rFonts w:ascii="Times New Roman" w:hAnsi="Times New Roman" w:eastAsia="黑体" w:cs="Times New Roman"/>
          <w:sz w:val="24"/>
          <w:szCs w:val="32"/>
        </w:rPr>
      </w:pPr>
      <w:bookmarkStart w:id="19" w:name="_Toc192166396"/>
      <w:r>
        <w:rPr>
          <w:rFonts w:hint="eastAsia" w:ascii="Times New Roman" w:hAnsi="Times New Roman" w:eastAsia="黑体" w:cs="Times New Roman"/>
          <w:sz w:val="24"/>
          <w:szCs w:val="32"/>
        </w:rPr>
        <w:t>3</w:t>
      </w:r>
      <w:r>
        <w:rPr>
          <w:rFonts w:ascii="Times New Roman" w:hAnsi="Times New Roman" w:eastAsia="黑体" w:cs="Times New Roman"/>
          <w:sz w:val="24"/>
          <w:szCs w:val="32"/>
        </w:rPr>
        <w:t>.</w:t>
      </w:r>
      <w:r>
        <w:rPr>
          <w:rFonts w:hint="eastAsia" w:ascii="Times New Roman" w:hAnsi="Times New Roman" w:eastAsia="黑体" w:cs="Times New Roman"/>
          <w:sz w:val="24"/>
          <w:szCs w:val="32"/>
        </w:rPr>
        <w:t>4、内置机动动作类（Action）</w:t>
      </w:r>
      <w:bookmarkEnd w:id="19"/>
    </w:p>
    <w:p w14:paraId="660BBCBD">
      <w:pPr>
        <w:spacing w:line="440" w:lineRule="exact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仿真环境中内置6种基本机动动作。调用示例（红蓝进行1v1对抗）如下：</w:t>
      </w:r>
    </w:p>
    <w:p w14:paraId="2EEB1C11">
      <w:pPr>
        <w:pStyle w:val="21"/>
        <w:numPr>
          <w:ilvl w:val="0"/>
          <w:numId w:val="3"/>
        </w:numPr>
        <w:spacing w:line="440" w:lineRule="exact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在demo.py文件中为每架战机实例化机动动作类Action，如图所示。</w:t>
      </w:r>
    </w:p>
    <w:p w14:paraId="27C458C8">
      <w:pPr>
        <w:pStyle w:val="40"/>
      </w:pPr>
      <w:r>
        <w:drawing>
          <wp:inline distT="0" distB="0" distL="0" distR="0">
            <wp:extent cx="1600200" cy="371475"/>
            <wp:effectExtent l="0" t="0" r="0" b="9525"/>
            <wp:docPr id="845514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1445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085F">
      <w:pPr>
        <w:spacing w:line="440" w:lineRule="exact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Action类输入参数为本机编号。</w:t>
      </w:r>
    </w:p>
    <w:p w14:paraId="050D7B7F">
      <w:pPr>
        <w:spacing w:line="440" w:lineRule="exact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2、在循环中每架战机需调用动作选择函数</w:t>
      </w:r>
      <w:r>
        <w:rPr>
          <w:rFonts w:ascii="Times New Roman" w:hAnsi="Times New Roman" w:eastAsia="宋体" w:cs="Times New Roman"/>
          <w:sz w:val="24"/>
          <w:szCs w:val="24"/>
        </w:rPr>
        <w:t>action_choose</w:t>
      </w:r>
      <w:r>
        <w:rPr>
          <w:rFonts w:hint="eastAsia" w:ascii="Times New Roman" w:hAnsi="Times New Roman" w:eastAsia="宋体" w:cs="Times New Roman"/>
          <w:sz w:val="24"/>
          <w:szCs w:val="24"/>
        </w:rPr>
        <w:t>（env,target,action_index,arg），输入参数分别为：仿真环境量、目标编号、动作选择编号（1-6）、飞行动作参数（含两位元素的列表量，若无需输入动作参数，置0即可），输出量为飞机的直接控制输入（control_input）。如图所示。</w:t>
      </w:r>
    </w:p>
    <w:p w14:paraId="501F42BA">
      <w:pPr>
        <w:pStyle w:val="40"/>
      </w:pPr>
      <w:r>
        <w:drawing>
          <wp:inline distT="0" distB="0" distL="0" distR="0">
            <wp:extent cx="5274310" cy="802640"/>
            <wp:effectExtent l="0" t="0" r="2540" b="0"/>
            <wp:docPr id="2099847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4707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B0DF">
      <w:pPr>
        <w:spacing w:line="440" w:lineRule="exact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环境中包含的内置机动动作如下：</w:t>
      </w:r>
    </w:p>
    <w:p w14:paraId="78CC5F19">
      <w:pPr>
        <w:spacing w:line="440" w:lineRule="exact"/>
        <w:outlineLvl w:val="2"/>
        <w:rPr>
          <w:rFonts w:ascii="Times New Roman" w:hAnsi="Times New Roman" w:eastAsia="宋体" w:cs="Times New Roman"/>
          <w:sz w:val="24"/>
          <w:szCs w:val="24"/>
        </w:rPr>
      </w:pPr>
      <w:bookmarkStart w:id="20" w:name="_Toc192166397"/>
      <w:r>
        <w:rPr>
          <w:rFonts w:hint="eastAsia" w:ascii="Times New Roman" w:hAnsi="Times New Roman" w:eastAsia="宋体" w:cs="Times New Roman"/>
          <w:sz w:val="24"/>
          <w:szCs w:val="24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</w:rPr>
        <w:t>4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</w:rPr>
        <w:t>1机动动作1：平飞</w:t>
      </w:r>
      <w:bookmarkEnd w:id="20"/>
    </w:p>
    <w:p w14:paraId="55E42A2E">
      <w:pPr>
        <w:spacing w:line="440" w:lineRule="exact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当飞机控制模式为3时（control_mode = 3），调用机动动作1，飞机将执行平飞机动，控制输入量（control_input）为：[</w:t>
      </w:r>
      <w:r>
        <w:rPr>
          <w:rFonts w:ascii="Times New Roman" w:hAnsi="Times New Roman" w:eastAsia="宋体" w:cs="Times New Roman"/>
          <w:sz w:val="24"/>
          <w:szCs w:val="24"/>
        </w:rPr>
        <w:t>1,1/9,0,0</w:t>
      </w:r>
      <w:r>
        <w:rPr>
          <w:rFonts w:hint="eastAsia" w:ascii="Times New Roman" w:hAnsi="Times New Roman" w:eastAsia="宋体" w:cs="Times New Roman"/>
          <w:sz w:val="24"/>
          <w:szCs w:val="24"/>
        </w:rPr>
        <w:t>]。</w:t>
      </w:r>
    </w:p>
    <w:p w14:paraId="431EFDA8">
      <w:pPr>
        <w:spacing w:line="440" w:lineRule="exact"/>
        <w:outlineLvl w:val="2"/>
        <w:rPr>
          <w:rFonts w:ascii="Times New Roman" w:hAnsi="Times New Roman" w:eastAsia="宋体" w:cs="Times New Roman"/>
          <w:sz w:val="24"/>
          <w:szCs w:val="24"/>
        </w:rPr>
      </w:pPr>
      <w:bookmarkStart w:id="21" w:name="_Toc192166398"/>
      <w:r>
        <w:rPr>
          <w:rFonts w:hint="eastAsia" w:ascii="Times New Roman" w:hAnsi="Times New Roman" w:eastAsia="宋体" w:cs="Times New Roman"/>
          <w:sz w:val="24"/>
          <w:szCs w:val="24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</w:rPr>
        <w:t>4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</w:rPr>
        <w:t>2机动动作2：速度追踪</w:t>
      </w:r>
      <w:bookmarkEnd w:id="21"/>
    </w:p>
    <w:p w14:paraId="02B953EA">
      <w:pPr>
        <w:spacing w:line="440" w:lineRule="exact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速度追踪制导动作。（动作参数可置为：arg=[0,0]）</w:t>
      </w:r>
    </w:p>
    <w:p w14:paraId="1ADA480F">
      <w:pPr>
        <w:spacing w:line="440" w:lineRule="exact"/>
        <w:outlineLvl w:val="2"/>
        <w:rPr>
          <w:rFonts w:ascii="Times New Roman" w:hAnsi="Times New Roman" w:eastAsia="宋体" w:cs="Times New Roman"/>
          <w:sz w:val="24"/>
          <w:szCs w:val="24"/>
        </w:rPr>
      </w:pPr>
      <w:bookmarkStart w:id="22" w:name="_Toc192166399"/>
      <w:r>
        <w:rPr>
          <w:rFonts w:hint="eastAsia" w:ascii="Times New Roman" w:hAnsi="Times New Roman" w:eastAsia="宋体" w:cs="Times New Roman"/>
          <w:sz w:val="24"/>
          <w:szCs w:val="24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</w:rPr>
        <w:t>4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</w:rPr>
        <w:t>3机动动作3：转弯</w:t>
      </w:r>
      <w:bookmarkEnd w:id="22"/>
    </w:p>
    <w:p w14:paraId="4B7F9455">
      <w:pPr>
        <w:spacing w:line="440" w:lineRule="exact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执行转弯机动，需输入一个动作参数，动作参数</w:t>
      </w: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（arg列表中第一位元素）</w:t>
      </w:r>
      <w:r>
        <w:rPr>
          <w:rFonts w:ascii="Times New Roman" w:hAnsi="Times New Roman" w:eastAsia="宋体" w:cs="Times New Roman"/>
          <w:sz w:val="24"/>
          <w:szCs w:val="24"/>
        </w:rPr>
        <w:t>为期望滚转角，取值范围-180°~180°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如arg = [-20, 0]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 w14:paraId="59A97F25">
      <w:pPr>
        <w:pStyle w:val="40"/>
      </w:pPr>
      <w:r>
        <w:drawing>
          <wp:inline distT="0" distB="0" distL="0" distR="0">
            <wp:extent cx="1171575" cy="247650"/>
            <wp:effectExtent l="0" t="0" r="0" b="0"/>
            <wp:docPr id="4047443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4434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46AE">
      <w:pPr>
        <w:spacing w:line="440" w:lineRule="exact"/>
        <w:outlineLvl w:val="2"/>
        <w:rPr>
          <w:rFonts w:ascii="Times New Roman" w:hAnsi="Times New Roman" w:eastAsia="宋体" w:cs="Times New Roman"/>
          <w:sz w:val="24"/>
          <w:szCs w:val="24"/>
        </w:rPr>
      </w:pPr>
      <w:bookmarkStart w:id="23" w:name="_Toc192166400"/>
      <w:r>
        <w:rPr>
          <w:rFonts w:hint="eastAsia" w:ascii="Times New Roman" w:hAnsi="Times New Roman" w:eastAsia="宋体" w:cs="Times New Roman"/>
          <w:sz w:val="24"/>
          <w:szCs w:val="24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</w:rPr>
        <w:t>4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</w:rPr>
        <w:t>4机动动作4：倾角追踪</w:t>
      </w:r>
      <w:bookmarkEnd w:id="23"/>
    </w:p>
    <w:p w14:paraId="28E59032">
      <w:pPr>
        <w:spacing w:line="440" w:lineRule="exact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倾角爬升或下降机动，动作参数1</w:t>
      </w:r>
      <w:r>
        <w:rPr>
          <w:rFonts w:ascii="Times New Roman" w:hAnsi="Times New Roman" w:eastAsia="宋体" w:cs="Times New Roman"/>
          <w:sz w:val="24"/>
          <w:szCs w:val="24"/>
        </w:rPr>
        <w:t>为期望航迹倾角，取值范围-180°~180°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 w14:paraId="631277E2">
      <w:pPr>
        <w:spacing w:line="440" w:lineRule="exact"/>
        <w:outlineLvl w:val="2"/>
        <w:rPr>
          <w:rFonts w:ascii="Times New Roman" w:hAnsi="Times New Roman" w:eastAsia="宋体" w:cs="Times New Roman"/>
          <w:sz w:val="24"/>
          <w:szCs w:val="24"/>
        </w:rPr>
      </w:pPr>
      <w:bookmarkStart w:id="24" w:name="_Toc192166401"/>
      <w:r>
        <w:rPr>
          <w:rFonts w:hint="eastAsia" w:ascii="Times New Roman" w:hAnsi="Times New Roman" w:eastAsia="宋体" w:cs="Times New Roman"/>
          <w:sz w:val="24"/>
          <w:szCs w:val="24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</w:rPr>
        <w:t>4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</w:rPr>
        <w:t>5机动动作5：盘旋</w:t>
      </w:r>
      <w:bookmarkEnd w:id="24"/>
    </w:p>
    <w:p w14:paraId="31C09397">
      <w:pPr>
        <w:spacing w:line="440" w:lineRule="exact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盘旋机动</w:t>
      </w:r>
      <w:r>
        <w:rPr>
          <w:rFonts w:ascii="Times New Roman" w:hAnsi="Times New Roman" w:eastAsia="宋体" w:cs="Times New Roman"/>
          <w:sz w:val="24"/>
          <w:szCs w:val="24"/>
        </w:rPr>
        <w:t>，动作参数</w:t>
      </w:r>
      <w:r>
        <w:rPr>
          <w:rFonts w:hint="eastAsia" w:ascii="Times New Roman" w:hAnsi="Times New Roman" w:eastAsia="宋体" w:cs="Times New Roman"/>
          <w:sz w:val="24"/>
          <w:szCs w:val="24"/>
        </w:rPr>
        <w:t>1</w:t>
      </w:r>
      <w:r>
        <w:rPr>
          <w:rFonts w:ascii="Times New Roman" w:hAnsi="Times New Roman" w:eastAsia="宋体" w:cs="Times New Roman"/>
          <w:sz w:val="24"/>
          <w:szCs w:val="24"/>
        </w:rPr>
        <w:t>为期望航迹倾角，取值范围-180°~180°；动作参数</w:t>
      </w:r>
      <w:r>
        <w:rPr>
          <w:rFonts w:hint="eastAsia" w:ascii="Times New Roman" w:hAnsi="Times New Roman" w:eastAsia="宋体" w:cs="Times New Roman"/>
          <w:sz w:val="24"/>
          <w:szCs w:val="24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>为期望滚转角，取值范围-180°~180°</w:t>
      </w:r>
      <w:r>
        <w:rPr>
          <w:rFonts w:hint="eastAsia" w:ascii="Times New Roman" w:hAnsi="Times New Roman" w:eastAsia="宋体" w:cs="Times New Roman"/>
          <w:sz w:val="24"/>
          <w:szCs w:val="24"/>
        </w:rPr>
        <w:t>。如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arg = [20, </w:t>
      </w:r>
      <w:bookmarkStart w:id="33" w:name="_GoBack"/>
      <w:bookmarkEnd w:id="33"/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20]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 w14:paraId="22F6AB1E">
      <w:pPr>
        <w:pStyle w:val="40"/>
      </w:pPr>
      <w:r>
        <w:drawing>
          <wp:inline distT="0" distB="0" distL="0" distR="0">
            <wp:extent cx="1123950" cy="247650"/>
            <wp:effectExtent l="0" t="0" r="0" b="0"/>
            <wp:docPr id="20136686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6864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87F9">
      <w:pPr>
        <w:spacing w:line="440" w:lineRule="exact"/>
        <w:outlineLvl w:val="2"/>
        <w:rPr>
          <w:rFonts w:ascii="Times New Roman" w:hAnsi="Times New Roman" w:eastAsia="宋体" w:cs="Times New Roman"/>
          <w:sz w:val="24"/>
          <w:szCs w:val="24"/>
        </w:rPr>
      </w:pPr>
      <w:bookmarkStart w:id="25" w:name="_Toc192166402"/>
      <w:r>
        <w:rPr>
          <w:rFonts w:hint="eastAsia" w:ascii="Times New Roman" w:hAnsi="Times New Roman" w:eastAsia="宋体" w:cs="Times New Roman"/>
          <w:sz w:val="24"/>
          <w:szCs w:val="24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</w:rPr>
        <w:t>4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</w:rPr>
        <w:t>6机动动作6：筋斗</w:t>
      </w:r>
      <w:bookmarkEnd w:id="25"/>
    </w:p>
    <w:p w14:paraId="5DC0397B">
      <w:pPr>
        <w:spacing w:line="440" w:lineRule="exact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筋斗动作，动作参数1</w:t>
      </w:r>
      <w:r>
        <w:rPr>
          <w:rFonts w:ascii="Times New Roman" w:hAnsi="Times New Roman" w:eastAsia="宋体" w:cs="Times New Roman"/>
          <w:sz w:val="24"/>
          <w:szCs w:val="24"/>
        </w:rPr>
        <w:t>为期望法向过载，取值范围0~9g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 w14:paraId="5313ABD2">
      <w:pPr>
        <w:spacing w:before="312" w:beforeLines="100" w:after="156" w:afterLines="50" w:line="440" w:lineRule="exact"/>
        <w:jc w:val="left"/>
        <w:outlineLvl w:val="0"/>
        <w:rPr>
          <w:rFonts w:hint="eastAsia" w:ascii="黑体" w:hAnsi="黑体" w:eastAsia="黑体" w:cs="Times New Roman"/>
          <w:b/>
          <w:bCs/>
          <w:kern w:val="28"/>
          <w:sz w:val="28"/>
          <w:szCs w:val="32"/>
        </w:rPr>
      </w:pPr>
      <w:bookmarkStart w:id="26" w:name="_Toc192166403"/>
      <w:r>
        <w:rPr>
          <w:rFonts w:hint="eastAsia" w:ascii="黑体" w:hAnsi="黑体" w:eastAsia="黑体" w:cs="Times New Roman"/>
          <w:b/>
          <w:bCs/>
          <w:kern w:val="28"/>
          <w:sz w:val="28"/>
          <w:szCs w:val="32"/>
        </w:rPr>
        <w:t>4、仿真环境说明</w:t>
      </w:r>
      <w:bookmarkEnd w:id="26"/>
    </w:p>
    <w:p w14:paraId="3C3F18AD">
      <w:pPr>
        <w:keepNext/>
        <w:keepLines/>
        <w:spacing w:before="156" w:beforeLines="50" w:after="156" w:afterLines="50" w:line="440" w:lineRule="exact"/>
        <w:ind w:firstLine="6"/>
        <w:jc w:val="left"/>
        <w:outlineLvl w:val="1"/>
        <w:rPr>
          <w:rFonts w:ascii="Times New Roman" w:hAnsi="Times New Roman" w:eastAsia="黑体" w:cs="Times New Roman"/>
          <w:sz w:val="24"/>
          <w:szCs w:val="32"/>
        </w:rPr>
      </w:pPr>
      <w:bookmarkStart w:id="27" w:name="_Toc192166404"/>
      <w:r>
        <w:rPr>
          <w:rFonts w:hint="eastAsia" w:ascii="Times New Roman" w:hAnsi="Times New Roman" w:eastAsia="黑体" w:cs="Times New Roman"/>
          <w:sz w:val="24"/>
          <w:szCs w:val="32"/>
        </w:rPr>
        <w:t>4</w:t>
      </w:r>
      <w:r>
        <w:rPr>
          <w:rFonts w:ascii="Times New Roman" w:hAnsi="Times New Roman" w:eastAsia="黑体" w:cs="Times New Roman"/>
          <w:sz w:val="24"/>
          <w:szCs w:val="32"/>
        </w:rPr>
        <w:t>.1</w:t>
      </w:r>
      <w:r>
        <w:rPr>
          <w:rFonts w:hint="eastAsia" w:ascii="Times New Roman" w:hAnsi="Times New Roman" w:eastAsia="黑体" w:cs="Times New Roman"/>
          <w:sz w:val="24"/>
          <w:szCs w:val="32"/>
        </w:rPr>
        <w:t>、红蓝双方对抗机型</w:t>
      </w:r>
      <w:bookmarkEnd w:id="27"/>
    </w:p>
    <w:p w14:paraId="73194645">
      <w:pPr>
        <w:spacing w:line="440" w:lineRule="exact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红方与蓝方采用相同的机型，均为F</w:t>
      </w:r>
      <w:r>
        <w:rPr>
          <w:rFonts w:ascii="Times New Roman" w:hAnsi="Times New Roman" w:eastAsia="宋体" w:cs="Times New Roman"/>
          <w:sz w:val="24"/>
          <w:szCs w:val="24"/>
        </w:rPr>
        <w:t>16</w:t>
      </w:r>
      <w:r>
        <w:rPr>
          <w:rFonts w:hint="eastAsia" w:ascii="Times New Roman" w:hAnsi="Times New Roman" w:eastAsia="宋体" w:cs="Times New Roman"/>
          <w:sz w:val="24"/>
          <w:szCs w:val="24"/>
        </w:rPr>
        <w:t>模型，为了在tacview可视化软件中有所区分，记录文件中默认蓝方采用F</w:t>
      </w:r>
      <w:r>
        <w:rPr>
          <w:rFonts w:ascii="Times New Roman" w:hAnsi="Times New Roman" w:eastAsia="宋体" w:cs="Times New Roman"/>
          <w:sz w:val="24"/>
          <w:szCs w:val="24"/>
        </w:rPr>
        <w:t>16</w:t>
      </w:r>
      <w:r>
        <w:rPr>
          <w:rFonts w:hint="eastAsia" w:ascii="Times New Roman" w:hAnsi="Times New Roman" w:eastAsia="宋体" w:cs="Times New Roman"/>
          <w:sz w:val="24"/>
          <w:szCs w:val="24"/>
        </w:rPr>
        <w:t>外观模型，红方采用s</w:t>
      </w:r>
      <w:r>
        <w:rPr>
          <w:rFonts w:ascii="Times New Roman" w:hAnsi="Times New Roman" w:eastAsia="宋体" w:cs="Times New Roman"/>
          <w:sz w:val="24"/>
          <w:szCs w:val="24"/>
        </w:rPr>
        <w:t>u-27</w:t>
      </w:r>
      <w:r>
        <w:rPr>
          <w:rFonts w:hint="eastAsia" w:ascii="Times New Roman" w:hAnsi="Times New Roman" w:eastAsia="宋体" w:cs="Times New Roman"/>
          <w:sz w:val="24"/>
          <w:szCs w:val="24"/>
        </w:rPr>
        <w:t>外观模型。</w:t>
      </w:r>
    </w:p>
    <w:p w14:paraId="2AA82058">
      <w:pPr>
        <w:spacing w:line="440" w:lineRule="exact"/>
        <w:outlineLvl w:val="2"/>
        <w:rPr>
          <w:rFonts w:ascii="Times New Roman" w:hAnsi="Times New Roman" w:eastAsia="宋体" w:cs="Times New Roman"/>
          <w:sz w:val="24"/>
          <w:szCs w:val="24"/>
        </w:rPr>
      </w:pPr>
      <w:bookmarkStart w:id="28" w:name="_Toc192166405"/>
      <w:r>
        <w:rPr>
          <w:rFonts w:hint="eastAsia" w:ascii="Times New Roman" w:hAnsi="Times New Roman" w:eastAsia="宋体" w:cs="Times New Roman"/>
          <w:sz w:val="24"/>
          <w:szCs w:val="24"/>
        </w:rPr>
        <w:t>4</w:t>
      </w:r>
      <w:r>
        <w:rPr>
          <w:rFonts w:ascii="Times New Roman" w:hAnsi="Times New Roman" w:eastAsia="宋体" w:cs="Times New Roman"/>
          <w:sz w:val="24"/>
          <w:szCs w:val="24"/>
        </w:rPr>
        <w:t>.1.</w:t>
      </w:r>
      <w:r>
        <w:rPr>
          <w:rFonts w:hint="eastAsia" w:ascii="Times New Roman" w:hAnsi="Times New Roman" w:eastAsia="宋体" w:cs="Times New Roman"/>
          <w:sz w:val="24"/>
          <w:szCs w:val="24"/>
        </w:rPr>
        <w:t>1机载传感器设定及参数</w:t>
      </w:r>
      <w:bookmarkEnd w:id="28"/>
    </w:p>
    <w:tbl>
      <w:tblPr>
        <w:tblStyle w:val="1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9"/>
        <w:gridCol w:w="3119"/>
      </w:tblGrid>
      <w:tr w14:paraId="07A7B8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39" w:type="dxa"/>
            <w:vAlign w:val="center"/>
          </w:tcPr>
          <w:p w14:paraId="2CC85120">
            <w:pPr>
              <w:spacing w:line="360" w:lineRule="exact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机载雷达探测距离</w:t>
            </w:r>
          </w:p>
        </w:tc>
        <w:tc>
          <w:tcPr>
            <w:tcW w:w="3119" w:type="dxa"/>
            <w:vAlign w:val="center"/>
          </w:tcPr>
          <w:p w14:paraId="1BDCFB77">
            <w:pPr>
              <w:spacing w:line="440" w:lineRule="exact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40000m</w:t>
            </w:r>
          </w:p>
        </w:tc>
      </w:tr>
      <w:tr w14:paraId="11BBFC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39" w:type="dxa"/>
            <w:vAlign w:val="center"/>
          </w:tcPr>
          <w:p w14:paraId="4861EAE0">
            <w:pPr>
              <w:spacing w:line="360" w:lineRule="exact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雷达波束垂直探测范围</w:t>
            </w:r>
          </w:p>
        </w:tc>
        <w:tc>
          <w:tcPr>
            <w:tcW w:w="3119" w:type="dxa"/>
            <w:vAlign w:val="center"/>
          </w:tcPr>
          <w:p w14:paraId="6F7C61AC"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±30°</w:t>
            </w:r>
          </w:p>
        </w:tc>
      </w:tr>
      <w:tr w14:paraId="0B5A9E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39" w:type="dxa"/>
            <w:vAlign w:val="center"/>
          </w:tcPr>
          <w:p w14:paraId="73D534E4">
            <w:pPr>
              <w:spacing w:line="360" w:lineRule="exact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雷达波束水平探测范围</w:t>
            </w:r>
          </w:p>
        </w:tc>
        <w:tc>
          <w:tcPr>
            <w:tcW w:w="3119" w:type="dxa"/>
            <w:vAlign w:val="center"/>
          </w:tcPr>
          <w:p w14:paraId="18A4F513"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±30°</w:t>
            </w:r>
          </w:p>
        </w:tc>
      </w:tr>
      <w:tr w14:paraId="15517D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39" w:type="dxa"/>
            <w:vAlign w:val="center"/>
          </w:tcPr>
          <w:p w14:paraId="39689E02">
            <w:pPr>
              <w:spacing w:line="360" w:lineRule="exact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目视范围</w:t>
            </w:r>
          </w:p>
        </w:tc>
        <w:tc>
          <w:tcPr>
            <w:tcW w:w="3119" w:type="dxa"/>
            <w:vAlign w:val="center"/>
          </w:tcPr>
          <w:p w14:paraId="7D829315"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5000m</w:t>
            </w:r>
          </w:p>
        </w:tc>
      </w:tr>
      <w:tr w14:paraId="24D230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39" w:type="dxa"/>
            <w:vAlign w:val="center"/>
          </w:tcPr>
          <w:p w14:paraId="2E83B62B">
            <w:pPr>
              <w:spacing w:line="360" w:lineRule="exact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来袭近距导弹告警范围</w:t>
            </w:r>
          </w:p>
        </w:tc>
        <w:tc>
          <w:tcPr>
            <w:tcW w:w="3119" w:type="dxa"/>
            <w:vAlign w:val="center"/>
          </w:tcPr>
          <w:p w14:paraId="772E1B3A"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发动机工作状态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：5000m</w:t>
            </w:r>
          </w:p>
          <w:p w14:paraId="3D4540C2"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发动机停止工作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：3000m</w:t>
            </w:r>
          </w:p>
        </w:tc>
      </w:tr>
      <w:tr w14:paraId="56407F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39" w:type="dxa"/>
            <w:vAlign w:val="center"/>
          </w:tcPr>
          <w:p w14:paraId="07FAA00F">
            <w:pPr>
              <w:spacing w:line="360" w:lineRule="exact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预警机刷新频率</w:t>
            </w:r>
          </w:p>
        </w:tc>
        <w:tc>
          <w:tcPr>
            <w:tcW w:w="3119" w:type="dxa"/>
            <w:vAlign w:val="center"/>
          </w:tcPr>
          <w:p w14:paraId="34DB25A8"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0.2Hz</w:t>
            </w:r>
          </w:p>
        </w:tc>
      </w:tr>
    </w:tbl>
    <w:p w14:paraId="40813792">
      <w:pPr>
        <w:spacing w:line="440" w:lineRule="exac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a)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当目标</w:t>
      </w:r>
      <w:r>
        <w:rPr>
          <w:rFonts w:hint="eastAsia" w:ascii="Times New Roman" w:hAnsi="Times New Roman" w:eastAsia="宋体" w:cs="Times New Roman"/>
          <w:sz w:val="24"/>
          <w:szCs w:val="24"/>
        </w:rPr>
        <w:t>（除本机外其他战机）</w:t>
      </w:r>
      <w:r>
        <w:rPr>
          <w:rFonts w:ascii="Times New Roman" w:hAnsi="Times New Roman" w:eastAsia="宋体" w:cs="Times New Roman"/>
          <w:sz w:val="24"/>
          <w:szCs w:val="24"/>
        </w:rPr>
        <w:t>与飞机的距离小于</w:t>
      </w:r>
      <w:r>
        <w:rPr>
          <w:rFonts w:hint="eastAsia" w:ascii="Times New Roman" w:hAnsi="Times New Roman" w:eastAsia="宋体" w:cs="Times New Roman"/>
          <w:sz w:val="24"/>
          <w:szCs w:val="24"/>
        </w:rPr>
        <w:t>10</w:t>
      </w:r>
      <w:r>
        <w:rPr>
          <w:rFonts w:ascii="Times New Roman" w:hAnsi="Times New Roman" w:eastAsia="宋体" w:cs="Times New Roman"/>
          <w:sz w:val="24"/>
          <w:szCs w:val="24"/>
        </w:rPr>
        <w:t>km时，飞机可以获得目标信息（</w:t>
      </w:r>
      <w:r>
        <w:rPr>
          <w:rFonts w:hint="eastAsia" w:ascii="Times New Roman" w:hAnsi="Times New Roman" w:eastAsia="宋体" w:cs="Times New Roman"/>
          <w:sz w:val="24"/>
          <w:szCs w:val="24"/>
        </w:rPr>
        <w:t>目标编号</w:t>
      </w:r>
      <w:r>
        <w:rPr>
          <w:rFonts w:ascii="Times New Roman" w:hAnsi="Times New Roman" w:eastAsia="宋体" w:cs="Times New Roman"/>
          <w:sz w:val="24"/>
          <w:szCs w:val="24"/>
        </w:rPr>
        <w:t>，</w:t>
      </w:r>
      <w:r>
        <w:rPr>
          <w:rFonts w:hint="eastAsia" w:ascii="Times New Roman" w:hAnsi="Times New Roman" w:eastAsia="宋体" w:cs="Times New Roman"/>
          <w:sz w:val="24"/>
          <w:szCs w:val="24"/>
        </w:rPr>
        <w:t>目标</w:t>
      </w:r>
      <w:r>
        <w:rPr>
          <w:rFonts w:ascii="Times New Roman" w:hAnsi="Times New Roman" w:eastAsia="宋体" w:cs="Times New Roman"/>
          <w:sz w:val="24"/>
          <w:szCs w:val="24"/>
        </w:rPr>
        <w:t>方位角、距离）。不受观察离轴角限制；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</w:p>
    <w:p w14:paraId="383DBD4C">
      <w:pPr>
        <w:spacing w:line="440" w:lineRule="exac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b)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本次比赛双方每架飞机均装备机载雷达（简单数字仿真模型）用于获取目标信息（</w:t>
      </w:r>
      <w:r>
        <w:rPr>
          <w:rFonts w:hint="eastAsia" w:ascii="Times New Roman" w:hAnsi="Times New Roman" w:eastAsia="宋体" w:cs="Times New Roman"/>
          <w:sz w:val="24"/>
          <w:szCs w:val="24"/>
        </w:rPr>
        <w:t>目标编号</w:t>
      </w:r>
      <w:r>
        <w:rPr>
          <w:rFonts w:ascii="Times New Roman" w:hAnsi="Times New Roman" w:eastAsia="宋体" w:cs="Times New Roman"/>
          <w:sz w:val="24"/>
          <w:szCs w:val="24"/>
        </w:rPr>
        <w:t>，</w:t>
      </w:r>
      <w:r>
        <w:rPr>
          <w:rFonts w:hint="eastAsia" w:ascii="Times New Roman" w:hAnsi="Times New Roman" w:eastAsia="宋体" w:cs="Times New Roman"/>
          <w:sz w:val="24"/>
          <w:szCs w:val="24"/>
        </w:rPr>
        <w:t>目标</w:t>
      </w:r>
      <w:r>
        <w:rPr>
          <w:rFonts w:ascii="Times New Roman" w:hAnsi="Times New Roman" w:eastAsia="宋体" w:cs="Times New Roman"/>
          <w:sz w:val="24"/>
          <w:szCs w:val="24"/>
        </w:rPr>
        <w:t>方位角、距离、速度），并</w:t>
      </w:r>
      <w:r>
        <w:rPr>
          <w:rFonts w:hint="eastAsia" w:ascii="Times New Roman" w:hAnsi="Times New Roman" w:eastAsia="宋体" w:cs="Times New Roman"/>
          <w:sz w:val="24"/>
          <w:szCs w:val="24"/>
        </w:rPr>
        <w:t>可</w:t>
      </w:r>
      <w:r>
        <w:rPr>
          <w:rFonts w:ascii="Times New Roman" w:hAnsi="Times New Roman" w:eastAsia="宋体" w:cs="Times New Roman"/>
          <w:sz w:val="24"/>
          <w:szCs w:val="24"/>
        </w:rPr>
        <w:t>锁定敌机目标、发射近距空空导弹；</w:t>
      </w:r>
    </w:p>
    <w:p w14:paraId="3393DD9C">
      <w:pPr>
        <w:spacing w:line="440" w:lineRule="exac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c)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除依靠自身雷达和视距内透明态势获取目标信息外，参赛双方均可获取预警信息（</w:t>
      </w:r>
      <w:r>
        <w:rPr>
          <w:rFonts w:hint="eastAsia" w:ascii="Times New Roman" w:hAnsi="Times New Roman" w:eastAsia="宋体" w:cs="Times New Roman"/>
          <w:sz w:val="24"/>
          <w:szCs w:val="24"/>
        </w:rPr>
        <w:t>目标编号、</w:t>
      </w:r>
      <w:r>
        <w:rPr>
          <w:rFonts w:ascii="Times New Roman" w:hAnsi="Times New Roman" w:eastAsia="宋体" w:cs="Times New Roman"/>
          <w:sz w:val="24"/>
          <w:szCs w:val="24"/>
        </w:rPr>
        <w:t>位置）支援，不受距离限制，数据刷新率为0.2Hz；</w:t>
      </w:r>
    </w:p>
    <w:p w14:paraId="4F8A4CC8">
      <w:pPr>
        <w:spacing w:line="440" w:lineRule="exac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d</w:t>
      </w:r>
      <w:r>
        <w:rPr>
          <w:rFonts w:ascii="Times New Roman" w:hAnsi="Times New Roman" w:eastAsia="宋体" w:cs="Times New Roman"/>
          <w:sz w:val="24"/>
          <w:szCs w:val="24"/>
        </w:rPr>
        <w:t>)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当机载雷达同时探测到多个敌方目标时，智能算法可以选择其中一个敌方目标锁定。锁定一个目标时，其他探测到的目标依然能够获取其运动信息；</w:t>
      </w:r>
    </w:p>
    <w:p w14:paraId="35E6E72F">
      <w:pPr>
        <w:spacing w:line="440" w:lineRule="exac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e</w:t>
      </w:r>
      <w:r>
        <w:rPr>
          <w:rFonts w:ascii="Times New Roman" w:hAnsi="Times New Roman" w:eastAsia="宋体" w:cs="Times New Roman"/>
          <w:sz w:val="24"/>
          <w:szCs w:val="24"/>
        </w:rPr>
        <w:t>)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每架飞机模型具有简单雷达与导弹来袭告警系统，当飞机被其他飞机雷达锁定或近距空空导弹来袭时</w:t>
      </w:r>
      <w:r>
        <w:rPr>
          <w:rFonts w:hint="eastAsia" w:ascii="Times New Roman" w:hAnsi="Times New Roman" w:eastAsia="宋体" w:cs="Times New Roman"/>
          <w:sz w:val="24"/>
          <w:szCs w:val="24"/>
        </w:rPr>
        <w:t>，环境将反馈并</w:t>
      </w:r>
      <w:r>
        <w:rPr>
          <w:rFonts w:ascii="Times New Roman" w:hAnsi="Times New Roman" w:eastAsia="宋体" w:cs="Times New Roman"/>
          <w:sz w:val="24"/>
          <w:szCs w:val="24"/>
        </w:rPr>
        <w:t>发送告警类型和告警的方位角、高低角，无距离信息。</w:t>
      </w:r>
    </w:p>
    <w:p w14:paraId="274964B2">
      <w:pPr>
        <w:keepNext/>
        <w:keepLines/>
        <w:spacing w:before="156" w:beforeLines="50" w:after="156" w:afterLines="50" w:line="440" w:lineRule="exact"/>
        <w:ind w:firstLine="6"/>
        <w:jc w:val="left"/>
        <w:outlineLvl w:val="1"/>
        <w:rPr>
          <w:rFonts w:ascii="Times New Roman" w:hAnsi="Times New Roman" w:eastAsia="黑体" w:cs="Times New Roman"/>
          <w:sz w:val="24"/>
          <w:szCs w:val="32"/>
        </w:rPr>
      </w:pPr>
      <w:bookmarkStart w:id="29" w:name="_Toc192166406"/>
      <w:r>
        <w:rPr>
          <w:rFonts w:hint="eastAsia" w:ascii="Times New Roman" w:hAnsi="Times New Roman" w:eastAsia="黑体" w:cs="Times New Roman"/>
          <w:sz w:val="24"/>
          <w:szCs w:val="32"/>
        </w:rPr>
        <w:t>4</w:t>
      </w:r>
      <w:r>
        <w:rPr>
          <w:rFonts w:ascii="Times New Roman" w:hAnsi="Times New Roman" w:eastAsia="黑体" w:cs="Times New Roman"/>
          <w:sz w:val="24"/>
          <w:szCs w:val="32"/>
        </w:rPr>
        <w:t>.2</w:t>
      </w:r>
      <w:r>
        <w:rPr>
          <w:rFonts w:hint="eastAsia" w:ascii="Times New Roman" w:hAnsi="Times New Roman" w:eastAsia="黑体" w:cs="Times New Roman"/>
          <w:sz w:val="24"/>
          <w:szCs w:val="32"/>
        </w:rPr>
        <w:t>、机载武器</w:t>
      </w:r>
      <w:bookmarkEnd w:id="29"/>
    </w:p>
    <w:p w14:paraId="35086DB4">
      <w:pPr>
        <w:spacing w:line="440" w:lineRule="exact"/>
        <w:outlineLvl w:val="2"/>
        <w:rPr>
          <w:rFonts w:ascii="Times New Roman" w:hAnsi="Times New Roman" w:eastAsia="宋体" w:cs="Times New Roman"/>
          <w:sz w:val="24"/>
          <w:szCs w:val="24"/>
        </w:rPr>
      </w:pPr>
      <w:bookmarkStart w:id="30" w:name="_Toc192166407"/>
      <w:r>
        <w:rPr>
          <w:rFonts w:hint="eastAsia" w:ascii="Times New Roman" w:hAnsi="Times New Roman" w:eastAsia="宋体" w:cs="Times New Roman"/>
          <w:sz w:val="24"/>
          <w:szCs w:val="24"/>
        </w:rPr>
        <w:t>4.2.1航炮</w:t>
      </w:r>
      <w:bookmarkEnd w:id="30"/>
    </w:p>
    <w:p w14:paraId="36E72071">
      <w:pPr>
        <w:spacing w:line="440" w:lineRule="exact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a)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攻击能力设定：机头方向2°光锥，轴线沿飞机机体纵轴方向，最大射程1000m，最小发射距离100m。虚拟航炮弹药量按开火时间计算，每架飞机的航炮弹药量为20秒；</w:t>
      </w:r>
    </w:p>
    <w:p w14:paraId="152EF819">
      <w:pPr>
        <w:jc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object>
          <v:shape id="_x0000_i1026" o:spt="75" type="#_x0000_t75" style="height:113.6pt;width:231.8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11">
            <o:LockedField>false</o:LockedField>
          </o:OLEObject>
        </w:object>
      </w:r>
    </w:p>
    <w:p w14:paraId="7A9E547A">
      <w:pPr>
        <w:spacing w:line="440" w:lineRule="exact"/>
        <w:ind w:firstLine="420" w:firstLineChars="200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图4.1</w:t>
      </w:r>
      <w:r>
        <w:rPr>
          <w:rFonts w:ascii="Times New Roman" w:hAnsi="Times New Roman" w:eastAsia="宋体" w:cs="Times New Roman"/>
          <w:szCs w:val="21"/>
        </w:rPr>
        <w:t xml:space="preserve"> 虚拟航炮攻击范围</w:t>
      </w:r>
    </w:p>
    <w:p w14:paraId="6F992CF9">
      <w:pPr>
        <w:spacing w:line="440" w:lineRule="exact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b)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目标可被攻击的进入角：全向；</w:t>
      </w:r>
    </w:p>
    <w:p w14:paraId="625F4EAE">
      <w:pPr>
        <w:spacing w:line="440" w:lineRule="exact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c)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虚拟航炮光锥未照射到目标，以及敌我距离小于最小发射距离时无法开火；</w:t>
      </w:r>
    </w:p>
    <w:p w14:paraId="7D5A5DB9">
      <w:pPr>
        <w:spacing w:line="440" w:lineRule="exact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d)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每架飞机光锥照射到目标，并开火后，目标生命值损耗量与相对距离成反比，单步仿真内目标生命值损耗量</w:t>
      </w:r>
      <w:r>
        <w:rPr>
          <w:rFonts w:ascii="Times New Roman" w:hAnsi="Times New Roman" w:eastAsia="宋体" w:cs="Times New Roman"/>
          <w:position w:val="-12"/>
          <w:sz w:val="24"/>
          <w:szCs w:val="24"/>
        </w:rPr>
        <w:object>
          <v:shape id="_x0000_i1027" o:spt="75" type="#_x0000_t75" style="height:20pt;width:10.4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3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>如式(</w:t>
      </w:r>
      <w:r>
        <w:rPr>
          <w:rFonts w:hint="eastAsia" w:ascii="Times New Roman" w:hAnsi="Times New Roman" w:eastAsia="宋体" w:cs="Times New Roman"/>
          <w:sz w:val="24"/>
          <w:szCs w:val="24"/>
        </w:rPr>
        <w:t>4.1</w:t>
      </w:r>
      <w:r>
        <w:rPr>
          <w:rFonts w:ascii="Times New Roman" w:hAnsi="Times New Roman" w:eastAsia="宋体" w:cs="Times New Roman"/>
          <w:sz w:val="24"/>
          <w:szCs w:val="24"/>
        </w:rPr>
        <w:t>)所示，</w:t>
      </w:r>
      <w:r>
        <w:rPr>
          <w:rFonts w:ascii="Times New Roman" w:hAnsi="Times New Roman" w:eastAsia="宋体" w:cs="Times New Roman"/>
          <w:position w:val="-6"/>
          <w:sz w:val="24"/>
          <w:szCs w:val="24"/>
        </w:rPr>
        <w:object>
          <v:shape id="_x0000_i1028" o:spt="75" type="#_x0000_t75" style="height:15.4pt;width:15.4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>为仿真步长。每架飞机的初始生命值为3，目标生命值耗尽之后构成击落；</w:t>
      </w:r>
    </w:p>
    <w:p w14:paraId="528ED58D">
      <w:pPr>
        <w:tabs>
          <w:tab w:val="center" w:pos="4148"/>
          <w:tab w:val="right" w:pos="8295"/>
        </w:tabs>
        <w:spacing w:line="36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ab/>
      </w:r>
      <w:bookmarkStart w:id="31" w:name="_Ref137400882"/>
      <w:r>
        <w:rPr>
          <w:rFonts w:ascii="Times New Roman" w:hAnsi="Times New Roman" w:eastAsia="Times New Roman" w:cs="Times New Roman"/>
          <w:position w:val="-24"/>
          <w:sz w:val="28"/>
        </w:rPr>
        <w:object>
          <v:shape id="_x0000_i1029" o:spt="75" type="#_x0000_t75" style="height:30.4pt;width:108.2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7">
            <o:LockedField>false</o:LockedField>
          </o:OLEObject>
        </w:objec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(</w:t>
      </w:r>
      <w:bookmarkEnd w:id="31"/>
      <w:r>
        <w:rPr>
          <w:rFonts w:hint="eastAsia" w:ascii="Times New Roman" w:hAnsi="Times New Roman" w:cs="Times New Roman"/>
          <w:sz w:val="24"/>
          <w:szCs w:val="24"/>
        </w:rPr>
        <w:t>4.1</w:t>
      </w:r>
      <w:r>
        <w:rPr>
          <w:rFonts w:ascii="Times New Roman" w:hAnsi="Times New Roman" w:eastAsia="Times New Roman" w:cs="Times New Roman"/>
          <w:sz w:val="24"/>
          <w:szCs w:val="24"/>
        </w:rPr>
        <w:t>)</w:t>
      </w:r>
    </w:p>
    <w:p w14:paraId="06D20C50">
      <w:pPr>
        <w:spacing w:line="440" w:lineRule="exact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e)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多架飞机同时攻击一个目标，生命值扣减的速度叠加；</w:t>
      </w:r>
    </w:p>
    <w:p w14:paraId="3550AB1C">
      <w:pPr>
        <w:spacing w:line="440" w:lineRule="exact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f)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当一架飞机的光锥里有多个目标，则默认弹药攻击近处的目标。不具备多目标攻击能力。可误伤友机。</w:t>
      </w:r>
    </w:p>
    <w:p w14:paraId="38562864">
      <w:pPr>
        <w:spacing w:line="440" w:lineRule="exact"/>
        <w:outlineLvl w:val="2"/>
        <w:rPr>
          <w:rFonts w:ascii="Times New Roman" w:hAnsi="Times New Roman" w:eastAsia="宋体" w:cs="Times New Roman"/>
          <w:sz w:val="24"/>
          <w:szCs w:val="24"/>
        </w:rPr>
      </w:pPr>
      <w:bookmarkStart w:id="32" w:name="_Toc192166408"/>
      <w:r>
        <w:rPr>
          <w:rFonts w:hint="eastAsia" w:ascii="Times New Roman" w:hAnsi="Times New Roman" w:eastAsia="宋体" w:cs="Times New Roman"/>
          <w:sz w:val="24"/>
          <w:szCs w:val="24"/>
        </w:rPr>
        <w:t>4.2.2 导弹</w:t>
      </w:r>
      <w:bookmarkEnd w:id="32"/>
    </w:p>
    <w:p w14:paraId="786FBF5D">
      <w:pPr>
        <w:spacing w:line="440" w:lineRule="exact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采用某型近距空空导弹，具有简单导引头模型。</w:t>
      </w:r>
    </w:p>
    <w:p w14:paraId="58961DAE">
      <w:pPr>
        <w:spacing w:line="440" w:lineRule="exact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导弹的最大射程约30km（双方迎头，双方速度均为200m/s，本机海拔高度8km，目标海拔高度2km，目标平飞不机动）。导弹的实际攻击距离会随着发射速度、高度，目标的速度、高度、进入角和目标机动等状态的改变而变化。每架飞机可携带</w:t>
      </w:r>
      <w:r>
        <w:rPr>
          <w:rFonts w:hint="eastAsia" w:ascii="Times New Roman" w:hAnsi="Times New Roman" w:eastAsia="宋体" w:cs="Times New Roman"/>
          <w:sz w:val="24"/>
          <w:szCs w:val="24"/>
        </w:rPr>
        <w:t>4</w:t>
      </w:r>
      <w:r>
        <w:rPr>
          <w:rFonts w:ascii="Times New Roman" w:hAnsi="Times New Roman" w:eastAsia="宋体" w:cs="Times New Roman"/>
          <w:sz w:val="24"/>
          <w:szCs w:val="24"/>
        </w:rPr>
        <w:t>枚近距空空导弹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 w14:paraId="73DB8697">
      <w:pPr>
        <w:spacing w:line="440" w:lineRule="exact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如图所示，导引头对目标的截获距离为</w:t>
      </w:r>
      <w:r>
        <w:rPr>
          <w:rFonts w:hint="eastAsia" w:ascii="Times New Roman" w:hAnsi="Times New Roman" w:eastAsia="宋体" w:cs="Times New Roman"/>
          <w:sz w:val="24"/>
          <w:szCs w:val="24"/>
        </w:rPr>
        <w:t>10km。导弹导引头参数如下表。</w:t>
      </w:r>
    </w:p>
    <w:tbl>
      <w:tblPr>
        <w:tblStyle w:val="1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9"/>
        <w:gridCol w:w="2977"/>
      </w:tblGrid>
      <w:tr w14:paraId="268AF7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539" w:type="dxa"/>
            <w:vAlign w:val="center"/>
          </w:tcPr>
          <w:p w14:paraId="549F1D4E">
            <w:pPr>
              <w:spacing w:line="360" w:lineRule="exact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导引头范围</w:t>
            </w:r>
          </w:p>
        </w:tc>
        <w:tc>
          <w:tcPr>
            <w:tcW w:w="2977" w:type="dxa"/>
            <w:vAlign w:val="center"/>
          </w:tcPr>
          <w:p w14:paraId="77342561">
            <w:pPr>
              <w:spacing w:line="440" w:lineRule="exact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10000m</w:t>
            </w:r>
          </w:p>
        </w:tc>
      </w:tr>
      <w:tr w14:paraId="52A1E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39" w:type="dxa"/>
            <w:vAlign w:val="center"/>
          </w:tcPr>
          <w:p w14:paraId="3C4957B6">
            <w:pPr>
              <w:spacing w:line="360" w:lineRule="exact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导引头垂直探测范围</w:t>
            </w:r>
          </w:p>
        </w:tc>
        <w:tc>
          <w:tcPr>
            <w:tcW w:w="2977" w:type="dxa"/>
            <w:vAlign w:val="center"/>
          </w:tcPr>
          <w:p w14:paraId="64B6C49F"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±60°</w:t>
            </w:r>
          </w:p>
        </w:tc>
      </w:tr>
      <w:tr w14:paraId="06E80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39" w:type="dxa"/>
            <w:vAlign w:val="center"/>
          </w:tcPr>
          <w:p w14:paraId="289A9422">
            <w:pPr>
              <w:spacing w:line="360" w:lineRule="exact"/>
              <w:jc w:val="center"/>
              <w:rPr>
                <w:rFonts w:hint="eastAsia" w:ascii="楷体" w:hAnsi="楷体" w:eastAsia="楷体" w:cs="Times New Roman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sz w:val="24"/>
                <w:szCs w:val="24"/>
              </w:rPr>
              <w:t>导引头水平探测范围</w:t>
            </w:r>
          </w:p>
        </w:tc>
        <w:tc>
          <w:tcPr>
            <w:tcW w:w="2977" w:type="dxa"/>
            <w:vAlign w:val="center"/>
          </w:tcPr>
          <w:p w14:paraId="4D31B48B"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±60°</w:t>
            </w:r>
          </w:p>
        </w:tc>
      </w:tr>
    </w:tbl>
    <w:p w14:paraId="45E81407">
      <w:pPr>
        <w:spacing w:line="440" w:lineRule="exact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导弹发射前须由本机雷达锁定目标，为导弹装订目标，否则无法发射。导弹发射后本机不再提供导引信息，即“发射后不管”；</w:t>
      </w:r>
    </w:p>
    <w:p w14:paraId="5AA3CCE7">
      <w:pPr>
        <w:spacing w:line="440" w:lineRule="exact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弹目距离小于10米时，视为导弹击落目标。导弹的截止末速为0.8马赫，即导弹飞行速度低于0.8马赫时，视为导弹失效。</w:t>
      </w:r>
    </w:p>
    <w:p w14:paraId="1253E236">
      <w:pPr>
        <w:spacing w:line="440" w:lineRule="exact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747014"/>
    <w:multiLevelType w:val="multilevel"/>
    <w:tmpl w:val="22747014"/>
    <w:lvl w:ilvl="0" w:tentative="0">
      <w:start w:val="1"/>
      <w:numFmt w:val="decimal"/>
      <w:lvlText w:val="%1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C64B60"/>
    <w:multiLevelType w:val="multilevel"/>
    <w:tmpl w:val="38C64B60"/>
    <w:lvl w:ilvl="0" w:tentative="0">
      <w:start w:val="1"/>
      <w:numFmt w:val="bullet"/>
      <w:lvlText w:val=""/>
      <w:lvlJc w:val="left"/>
      <w:pPr>
        <w:ind w:left="92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8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2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6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0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40" w:hanging="440"/>
      </w:pPr>
      <w:rPr>
        <w:rFonts w:hint="default" w:ascii="Wingdings" w:hAnsi="Wingdings"/>
      </w:rPr>
    </w:lvl>
  </w:abstractNum>
  <w:abstractNum w:abstractNumId="2">
    <w:nsid w:val="7F4422AD"/>
    <w:multiLevelType w:val="multilevel"/>
    <w:tmpl w:val="7F4422AD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YH">
    <w15:presenceInfo w15:providerId="Windows Live" w15:userId="92d3f8928a400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924"/>
    <w:rsid w:val="00002A88"/>
    <w:rsid w:val="00010181"/>
    <w:rsid w:val="00010AD9"/>
    <w:rsid w:val="00011F63"/>
    <w:rsid w:val="00034AA8"/>
    <w:rsid w:val="00041438"/>
    <w:rsid w:val="00041EB3"/>
    <w:rsid w:val="00046114"/>
    <w:rsid w:val="00047CF5"/>
    <w:rsid w:val="00060D32"/>
    <w:rsid w:val="000619C8"/>
    <w:rsid w:val="000871A3"/>
    <w:rsid w:val="00097518"/>
    <w:rsid w:val="000B0A30"/>
    <w:rsid w:val="000B1643"/>
    <w:rsid w:val="000B58C3"/>
    <w:rsid w:val="000B5A3A"/>
    <w:rsid w:val="000B65E8"/>
    <w:rsid w:val="000C3282"/>
    <w:rsid w:val="000C466E"/>
    <w:rsid w:val="000C79A5"/>
    <w:rsid w:val="000F3500"/>
    <w:rsid w:val="00113CCD"/>
    <w:rsid w:val="0011685A"/>
    <w:rsid w:val="00117A96"/>
    <w:rsid w:val="001231CF"/>
    <w:rsid w:val="00136C4E"/>
    <w:rsid w:val="0016005F"/>
    <w:rsid w:val="001749FD"/>
    <w:rsid w:val="00181208"/>
    <w:rsid w:val="001A75FA"/>
    <w:rsid w:val="001A7637"/>
    <w:rsid w:val="001B72C2"/>
    <w:rsid w:val="001C4924"/>
    <w:rsid w:val="001F0F27"/>
    <w:rsid w:val="002047CF"/>
    <w:rsid w:val="00206BEF"/>
    <w:rsid w:val="002114D3"/>
    <w:rsid w:val="002149B4"/>
    <w:rsid w:val="002268E1"/>
    <w:rsid w:val="0026351C"/>
    <w:rsid w:val="002741C4"/>
    <w:rsid w:val="00276997"/>
    <w:rsid w:val="002A128E"/>
    <w:rsid w:val="002E05A1"/>
    <w:rsid w:val="002E1CF5"/>
    <w:rsid w:val="00301E2D"/>
    <w:rsid w:val="00314645"/>
    <w:rsid w:val="00315A00"/>
    <w:rsid w:val="00320B23"/>
    <w:rsid w:val="003267D0"/>
    <w:rsid w:val="00333A0C"/>
    <w:rsid w:val="003502A6"/>
    <w:rsid w:val="00351EC8"/>
    <w:rsid w:val="00386FB3"/>
    <w:rsid w:val="00392E61"/>
    <w:rsid w:val="003A2E1B"/>
    <w:rsid w:val="003B126C"/>
    <w:rsid w:val="003B3F7F"/>
    <w:rsid w:val="003D36A0"/>
    <w:rsid w:val="003D3B9C"/>
    <w:rsid w:val="0040685D"/>
    <w:rsid w:val="0045561A"/>
    <w:rsid w:val="00461602"/>
    <w:rsid w:val="00486920"/>
    <w:rsid w:val="00490C52"/>
    <w:rsid w:val="00495A44"/>
    <w:rsid w:val="0049630B"/>
    <w:rsid w:val="004A714C"/>
    <w:rsid w:val="004B27F3"/>
    <w:rsid w:val="004C5687"/>
    <w:rsid w:val="004D110B"/>
    <w:rsid w:val="004D6342"/>
    <w:rsid w:val="004E2223"/>
    <w:rsid w:val="004E550E"/>
    <w:rsid w:val="004E7D8F"/>
    <w:rsid w:val="004F4C7F"/>
    <w:rsid w:val="00502ABF"/>
    <w:rsid w:val="00504384"/>
    <w:rsid w:val="00504CDD"/>
    <w:rsid w:val="005308D2"/>
    <w:rsid w:val="005729DB"/>
    <w:rsid w:val="00581940"/>
    <w:rsid w:val="00583FFD"/>
    <w:rsid w:val="005851C3"/>
    <w:rsid w:val="00587E1B"/>
    <w:rsid w:val="00593E15"/>
    <w:rsid w:val="00596766"/>
    <w:rsid w:val="005C00B6"/>
    <w:rsid w:val="005C7EF6"/>
    <w:rsid w:val="005E3C6B"/>
    <w:rsid w:val="005E5804"/>
    <w:rsid w:val="005F175F"/>
    <w:rsid w:val="005F7027"/>
    <w:rsid w:val="00600133"/>
    <w:rsid w:val="0060522E"/>
    <w:rsid w:val="00612DDD"/>
    <w:rsid w:val="0061481E"/>
    <w:rsid w:val="00623249"/>
    <w:rsid w:val="006302D1"/>
    <w:rsid w:val="00630340"/>
    <w:rsid w:val="00642F1D"/>
    <w:rsid w:val="00644272"/>
    <w:rsid w:val="006669ED"/>
    <w:rsid w:val="00670370"/>
    <w:rsid w:val="0068098D"/>
    <w:rsid w:val="006838CE"/>
    <w:rsid w:val="0069021A"/>
    <w:rsid w:val="00694259"/>
    <w:rsid w:val="006A631D"/>
    <w:rsid w:val="006F5CBE"/>
    <w:rsid w:val="006F6157"/>
    <w:rsid w:val="00712400"/>
    <w:rsid w:val="007218C9"/>
    <w:rsid w:val="00724BF1"/>
    <w:rsid w:val="007373F6"/>
    <w:rsid w:val="007551EB"/>
    <w:rsid w:val="0076522A"/>
    <w:rsid w:val="007876FA"/>
    <w:rsid w:val="00787888"/>
    <w:rsid w:val="007B3EF4"/>
    <w:rsid w:val="007B74D6"/>
    <w:rsid w:val="007B7EE2"/>
    <w:rsid w:val="007C19A0"/>
    <w:rsid w:val="007C3AF2"/>
    <w:rsid w:val="007D1A9E"/>
    <w:rsid w:val="007E660C"/>
    <w:rsid w:val="007F78D9"/>
    <w:rsid w:val="00804298"/>
    <w:rsid w:val="008213CE"/>
    <w:rsid w:val="00847024"/>
    <w:rsid w:val="00850E32"/>
    <w:rsid w:val="008652E0"/>
    <w:rsid w:val="0087045A"/>
    <w:rsid w:val="008B12EA"/>
    <w:rsid w:val="008B384E"/>
    <w:rsid w:val="008D1A5B"/>
    <w:rsid w:val="008E044B"/>
    <w:rsid w:val="008E1A52"/>
    <w:rsid w:val="008E2065"/>
    <w:rsid w:val="00911AB2"/>
    <w:rsid w:val="00913B7A"/>
    <w:rsid w:val="009158CE"/>
    <w:rsid w:val="00917F2A"/>
    <w:rsid w:val="0096717F"/>
    <w:rsid w:val="00984628"/>
    <w:rsid w:val="0098671B"/>
    <w:rsid w:val="00987C03"/>
    <w:rsid w:val="009A00C5"/>
    <w:rsid w:val="009A4F79"/>
    <w:rsid w:val="009A69A1"/>
    <w:rsid w:val="009B2422"/>
    <w:rsid w:val="009C5697"/>
    <w:rsid w:val="009F334B"/>
    <w:rsid w:val="009F4425"/>
    <w:rsid w:val="00A064CF"/>
    <w:rsid w:val="00A07AE2"/>
    <w:rsid w:val="00A23142"/>
    <w:rsid w:val="00A231C3"/>
    <w:rsid w:val="00A27D36"/>
    <w:rsid w:val="00A30C18"/>
    <w:rsid w:val="00A45C53"/>
    <w:rsid w:val="00A567DE"/>
    <w:rsid w:val="00A5714D"/>
    <w:rsid w:val="00A575D3"/>
    <w:rsid w:val="00A67DF1"/>
    <w:rsid w:val="00A720B8"/>
    <w:rsid w:val="00A94197"/>
    <w:rsid w:val="00AC55C4"/>
    <w:rsid w:val="00AC7808"/>
    <w:rsid w:val="00AE15F4"/>
    <w:rsid w:val="00AF4300"/>
    <w:rsid w:val="00AF698D"/>
    <w:rsid w:val="00B05935"/>
    <w:rsid w:val="00B1719C"/>
    <w:rsid w:val="00B242A0"/>
    <w:rsid w:val="00B243C6"/>
    <w:rsid w:val="00B3213F"/>
    <w:rsid w:val="00B373C3"/>
    <w:rsid w:val="00B42C66"/>
    <w:rsid w:val="00B47EBA"/>
    <w:rsid w:val="00B70937"/>
    <w:rsid w:val="00B76847"/>
    <w:rsid w:val="00B86639"/>
    <w:rsid w:val="00B915CD"/>
    <w:rsid w:val="00BA1C3F"/>
    <w:rsid w:val="00BB21F5"/>
    <w:rsid w:val="00BC74A6"/>
    <w:rsid w:val="00BE49D4"/>
    <w:rsid w:val="00BE5C8F"/>
    <w:rsid w:val="00BF5589"/>
    <w:rsid w:val="00BF56D5"/>
    <w:rsid w:val="00C00D3A"/>
    <w:rsid w:val="00C10872"/>
    <w:rsid w:val="00C12252"/>
    <w:rsid w:val="00C54575"/>
    <w:rsid w:val="00C70FB9"/>
    <w:rsid w:val="00C73D73"/>
    <w:rsid w:val="00C73E2D"/>
    <w:rsid w:val="00C839CA"/>
    <w:rsid w:val="00C86566"/>
    <w:rsid w:val="00C9182A"/>
    <w:rsid w:val="00C923A5"/>
    <w:rsid w:val="00C92CF6"/>
    <w:rsid w:val="00CA6D6E"/>
    <w:rsid w:val="00CC5769"/>
    <w:rsid w:val="00D040B0"/>
    <w:rsid w:val="00D1277A"/>
    <w:rsid w:val="00D62D35"/>
    <w:rsid w:val="00D739E0"/>
    <w:rsid w:val="00D76364"/>
    <w:rsid w:val="00D95D46"/>
    <w:rsid w:val="00DF483C"/>
    <w:rsid w:val="00DF7003"/>
    <w:rsid w:val="00E01EBE"/>
    <w:rsid w:val="00E07DCE"/>
    <w:rsid w:val="00E1210D"/>
    <w:rsid w:val="00E1459E"/>
    <w:rsid w:val="00E17065"/>
    <w:rsid w:val="00E61DBB"/>
    <w:rsid w:val="00E657FE"/>
    <w:rsid w:val="00E75760"/>
    <w:rsid w:val="00EB3610"/>
    <w:rsid w:val="00EC5683"/>
    <w:rsid w:val="00ED0802"/>
    <w:rsid w:val="00ED2625"/>
    <w:rsid w:val="00EE2C07"/>
    <w:rsid w:val="00EF2606"/>
    <w:rsid w:val="00F0334B"/>
    <w:rsid w:val="00F1143A"/>
    <w:rsid w:val="00F17C9C"/>
    <w:rsid w:val="00F33E7A"/>
    <w:rsid w:val="00F449A4"/>
    <w:rsid w:val="00F51C7A"/>
    <w:rsid w:val="00F6469E"/>
    <w:rsid w:val="00F714FF"/>
    <w:rsid w:val="00F859E4"/>
    <w:rsid w:val="00FB04B7"/>
    <w:rsid w:val="00FB4674"/>
    <w:rsid w:val="00FB756C"/>
    <w:rsid w:val="00FC0921"/>
    <w:rsid w:val="00FC35A6"/>
    <w:rsid w:val="00FE5248"/>
    <w:rsid w:val="00FF0E14"/>
    <w:rsid w:val="270B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6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9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45"/>
    <w:semiHidden/>
    <w:unhideWhenUsed/>
    <w:uiPriority w:val="99"/>
    <w:pPr>
      <w:jc w:val="left"/>
    </w:pPr>
  </w:style>
  <w:style w:type="paragraph" w:styleId="7">
    <w:name w:val="Body Text"/>
    <w:basedOn w:val="1"/>
    <w:link w:val="33"/>
    <w:semiHidden/>
    <w:unhideWhenUsed/>
    <w:qFormat/>
    <w:uiPriority w:val="99"/>
    <w:pPr>
      <w:spacing w:after="120"/>
    </w:pPr>
  </w:style>
  <w:style w:type="paragraph" w:styleId="8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47"/>
    <w:semiHidden/>
    <w:unhideWhenUsed/>
    <w:uiPriority w:val="99"/>
    <w:rPr>
      <w:sz w:val="18"/>
      <w:szCs w:val="18"/>
    </w:rPr>
  </w:style>
  <w:style w:type="paragraph" w:styleId="10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autoRedefine/>
    <w:unhideWhenUsed/>
    <w:qFormat/>
    <w:uiPriority w:val="39"/>
    <w:pPr>
      <w:tabs>
        <w:tab w:val="right" w:leader="dot" w:pos="8296"/>
      </w:tabs>
      <w:spacing w:line="360" w:lineRule="auto"/>
    </w:pPr>
  </w:style>
  <w:style w:type="paragraph" w:styleId="13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4">
    <w:name w:val="HTML Preformatted"/>
    <w:basedOn w:val="1"/>
    <w:link w:val="42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5">
    <w:name w:val="annotation subject"/>
    <w:basedOn w:val="6"/>
    <w:next w:val="6"/>
    <w:link w:val="46"/>
    <w:semiHidden/>
    <w:unhideWhenUsed/>
    <w:uiPriority w:val="99"/>
    <w:rPr>
      <w:b/>
      <w:bCs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annotation reference"/>
    <w:basedOn w:val="18"/>
    <w:semiHidden/>
    <w:unhideWhenUsed/>
    <w:uiPriority w:val="99"/>
    <w:rPr>
      <w:sz w:val="21"/>
      <w:szCs w:val="21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页眉 字符"/>
    <w:basedOn w:val="18"/>
    <w:link w:val="11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10"/>
    <w:qFormat/>
    <w:uiPriority w:val="99"/>
    <w:rPr>
      <w:sz w:val="18"/>
      <w:szCs w:val="18"/>
    </w:rPr>
  </w:style>
  <w:style w:type="paragraph" w:customStyle="1" w:styleId="24">
    <w:name w:val="正文新建"/>
    <w:link w:val="25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25">
    <w:name w:val="正文新建 字符"/>
    <w:link w:val="24"/>
    <w:qFormat/>
    <w:locked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26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customStyle="1" w:styleId="28">
    <w:name w:val="71e7dc79-1ff7-45e8-997d-0ebda3762b91"/>
    <w:basedOn w:val="3"/>
    <w:next w:val="29"/>
    <w:link w:val="30"/>
    <w:qFormat/>
    <w:uiPriority w:val="0"/>
    <w:pPr>
      <w:spacing w:before="0" w:after="0" w:line="288" w:lineRule="auto"/>
      <w:jc w:val="left"/>
    </w:pPr>
    <w:rPr>
      <w:rFonts w:ascii="微软雅黑" w:hAnsi="微软雅黑" w:eastAsia="微软雅黑" w:cs="Times New Roman"/>
      <w:color w:val="000000"/>
      <w:sz w:val="28"/>
      <w:szCs w:val="24"/>
    </w:rPr>
  </w:style>
  <w:style w:type="paragraph" w:customStyle="1" w:styleId="29">
    <w:name w:val="acbfdd8b-e11b-4d36-88ff-6049b138f862"/>
    <w:basedOn w:val="7"/>
    <w:link w:val="32"/>
    <w:uiPriority w:val="0"/>
    <w:pPr>
      <w:spacing w:after="0" w:line="288" w:lineRule="auto"/>
      <w:jc w:val="left"/>
    </w:pPr>
    <w:rPr>
      <w:rFonts w:ascii="微软雅黑" w:hAnsi="微软雅黑" w:eastAsia="微软雅黑" w:cs="Times New Roman"/>
      <w:color w:val="000000"/>
      <w:sz w:val="22"/>
      <w:szCs w:val="24"/>
    </w:rPr>
  </w:style>
  <w:style w:type="character" w:customStyle="1" w:styleId="30">
    <w:name w:val="71e7dc79-1ff7-45e8-997d-0ebda3762b91 字符"/>
    <w:basedOn w:val="18"/>
    <w:link w:val="28"/>
    <w:qFormat/>
    <w:uiPriority w:val="0"/>
    <w:rPr>
      <w:rFonts w:ascii="微软雅黑" w:hAnsi="微软雅黑" w:eastAsia="微软雅黑" w:cs="Times New Roman"/>
      <w:b/>
      <w:bCs/>
      <w:color w:val="000000"/>
      <w:sz w:val="28"/>
      <w:szCs w:val="24"/>
    </w:rPr>
  </w:style>
  <w:style w:type="character" w:customStyle="1" w:styleId="31">
    <w:name w:val="标题 2 字符"/>
    <w:basedOn w:val="18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2">
    <w:name w:val="acbfdd8b-e11b-4d36-88ff-6049b138f862 字符"/>
    <w:basedOn w:val="18"/>
    <w:link w:val="29"/>
    <w:qFormat/>
    <w:uiPriority w:val="0"/>
    <w:rPr>
      <w:rFonts w:ascii="微软雅黑" w:hAnsi="微软雅黑" w:eastAsia="微软雅黑" w:cs="Times New Roman"/>
      <w:color w:val="000000"/>
      <w:sz w:val="22"/>
      <w:szCs w:val="24"/>
    </w:rPr>
  </w:style>
  <w:style w:type="character" w:customStyle="1" w:styleId="33">
    <w:name w:val="正文文本 字符"/>
    <w:basedOn w:val="18"/>
    <w:link w:val="7"/>
    <w:semiHidden/>
    <w:uiPriority w:val="99"/>
  </w:style>
  <w:style w:type="paragraph" w:customStyle="1" w:styleId="34">
    <w:name w:val="b63ee27f-4cf3-414c-9275-d88e3f90795e"/>
    <w:basedOn w:val="4"/>
    <w:next w:val="29"/>
    <w:link w:val="35"/>
    <w:qFormat/>
    <w:uiPriority w:val="0"/>
    <w:pPr>
      <w:spacing w:before="0" w:after="0" w:line="288" w:lineRule="auto"/>
      <w:jc w:val="left"/>
    </w:pPr>
    <w:rPr>
      <w:rFonts w:ascii="微软雅黑" w:hAnsi="微软雅黑" w:eastAsia="微软雅黑" w:cs="Times New Roman"/>
      <w:color w:val="000000"/>
      <w:sz w:val="26"/>
    </w:rPr>
  </w:style>
  <w:style w:type="character" w:customStyle="1" w:styleId="35">
    <w:name w:val="b63ee27f-4cf3-414c-9275-d88e3f90795e 字符"/>
    <w:basedOn w:val="30"/>
    <w:link w:val="34"/>
    <w:qFormat/>
    <w:uiPriority w:val="0"/>
    <w:rPr>
      <w:rFonts w:ascii="微软雅黑" w:hAnsi="微软雅黑" w:eastAsia="微软雅黑" w:cs="Times New Roman"/>
      <w:color w:val="000000"/>
      <w:sz w:val="26"/>
      <w:szCs w:val="32"/>
    </w:rPr>
  </w:style>
  <w:style w:type="character" w:customStyle="1" w:styleId="36">
    <w:name w:val="标题 3 字符"/>
    <w:basedOn w:val="18"/>
    <w:link w:val="4"/>
    <w:semiHidden/>
    <w:qFormat/>
    <w:uiPriority w:val="9"/>
    <w:rPr>
      <w:b/>
      <w:bCs/>
      <w:sz w:val="32"/>
      <w:szCs w:val="32"/>
    </w:rPr>
  </w:style>
  <w:style w:type="paragraph" w:customStyle="1" w:styleId="37">
    <w:name w:val="566ba9ff-a5b0-4b6f-bbdf-c3ab41993fc2"/>
    <w:basedOn w:val="5"/>
    <w:next w:val="29"/>
    <w:link w:val="38"/>
    <w:qFormat/>
    <w:uiPriority w:val="0"/>
    <w:pPr>
      <w:spacing w:before="0" w:after="0" w:line="288" w:lineRule="auto"/>
      <w:jc w:val="left"/>
    </w:pPr>
    <w:rPr>
      <w:rFonts w:ascii="微软雅黑" w:hAnsi="微软雅黑" w:eastAsia="微软雅黑"/>
      <w:color w:val="000000"/>
      <w:sz w:val="24"/>
    </w:rPr>
  </w:style>
  <w:style w:type="character" w:customStyle="1" w:styleId="38">
    <w:name w:val="566ba9ff-a5b0-4b6f-bbdf-c3ab41993fc2 字符"/>
    <w:basedOn w:val="35"/>
    <w:link w:val="37"/>
    <w:qFormat/>
    <w:uiPriority w:val="0"/>
    <w:rPr>
      <w:rFonts w:ascii="微软雅黑" w:hAnsi="微软雅黑" w:eastAsia="微软雅黑" w:cstheme="majorBidi"/>
      <w:color w:val="000000"/>
      <w:sz w:val="24"/>
      <w:szCs w:val="28"/>
    </w:rPr>
  </w:style>
  <w:style w:type="character" w:customStyle="1" w:styleId="39">
    <w:name w:val="标题 4 字符"/>
    <w:basedOn w:val="18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40">
    <w:name w:val="图片"/>
    <w:basedOn w:val="1"/>
    <w:link w:val="41"/>
    <w:qFormat/>
    <w:uiPriority w:val="0"/>
    <w:pPr>
      <w:jc w:val="center"/>
    </w:pPr>
    <w:rPr>
      <w:rFonts w:ascii="Times New Roman" w:hAnsi="Times New Roman" w:eastAsia="宋体" w:cs="Times New Roman"/>
      <w:sz w:val="24"/>
      <w:szCs w:val="24"/>
    </w:rPr>
  </w:style>
  <w:style w:type="character" w:customStyle="1" w:styleId="41">
    <w:name w:val="图片 字符"/>
    <w:basedOn w:val="18"/>
    <w:link w:val="40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42">
    <w:name w:val="HTML 预设格式 字符"/>
    <w:basedOn w:val="18"/>
    <w:link w:val="14"/>
    <w:semiHidden/>
    <w:qFormat/>
    <w:uiPriority w:val="99"/>
    <w:rPr>
      <w:rFonts w:ascii="Courier New" w:hAnsi="Courier New" w:cs="Courier New"/>
      <w:sz w:val="20"/>
      <w:szCs w:val="20"/>
    </w:rPr>
  </w:style>
  <w:style w:type="character" w:customStyle="1" w:styleId="43">
    <w:name w:val="LDC_正文 字符"/>
    <w:basedOn w:val="18"/>
    <w:link w:val="44"/>
    <w:qFormat/>
    <w:locked/>
    <w:uiPriority w:val="0"/>
    <w:rPr>
      <w:rFonts w:ascii="黑体" w:hAnsi="黑体" w:eastAsia="黑体" w:cs="Times New Roman"/>
      <w:sz w:val="36"/>
      <w:szCs w:val="36"/>
    </w:rPr>
  </w:style>
  <w:style w:type="paragraph" w:customStyle="1" w:styleId="44">
    <w:name w:val="LDC_正文"/>
    <w:basedOn w:val="1"/>
    <w:link w:val="43"/>
    <w:autoRedefine/>
    <w:qFormat/>
    <w:uiPriority w:val="0"/>
    <w:pPr>
      <w:spacing w:line="440" w:lineRule="exact"/>
      <w:ind w:firstLine="720" w:firstLineChars="200"/>
      <w:jc w:val="center"/>
    </w:pPr>
    <w:rPr>
      <w:rFonts w:ascii="黑体" w:hAnsi="黑体" w:eastAsia="黑体" w:cs="Times New Roman"/>
      <w:sz w:val="36"/>
      <w:szCs w:val="36"/>
    </w:rPr>
  </w:style>
  <w:style w:type="character" w:customStyle="1" w:styleId="45">
    <w:name w:val="批注文字 字符"/>
    <w:basedOn w:val="18"/>
    <w:link w:val="6"/>
    <w:semiHidden/>
    <w:uiPriority w:val="99"/>
  </w:style>
  <w:style w:type="character" w:customStyle="1" w:styleId="46">
    <w:name w:val="批注主题 字符"/>
    <w:basedOn w:val="45"/>
    <w:link w:val="15"/>
    <w:semiHidden/>
    <w:uiPriority w:val="99"/>
    <w:rPr>
      <w:b/>
      <w:bCs/>
    </w:rPr>
  </w:style>
  <w:style w:type="character" w:customStyle="1" w:styleId="47">
    <w:name w:val="批注框文本 字符"/>
    <w:basedOn w:val="18"/>
    <w:link w:val="9"/>
    <w:semiHidden/>
    <w:uiPriority w:val="99"/>
    <w:rPr>
      <w:sz w:val="18"/>
      <w:szCs w:val="18"/>
    </w:rPr>
  </w:style>
  <w:style w:type="table" w:customStyle="1" w:styleId="48">
    <w:name w:val="网格型1"/>
    <w:basedOn w:val="16"/>
    <w:uiPriority w:val="3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9">
    <w:name w:val="网格型2"/>
    <w:basedOn w:val="16"/>
    <w:uiPriority w:val="3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0">
    <w:name w:val="23-目录标题"/>
    <w:qFormat/>
    <w:uiPriority w:val="0"/>
    <w:pPr>
      <w:spacing w:before="150" w:beforeLines="150" w:after="100" w:afterLines="100" w:line="300" w:lineRule="auto"/>
      <w:jc w:val="center"/>
    </w:pPr>
    <w:rPr>
      <w:rFonts w:ascii="黑体" w:hAnsi="宋体" w:eastAsia="黑体" w:cs="宋体"/>
      <w:kern w:val="2"/>
      <w:sz w:val="32"/>
      <w:szCs w:val="20"/>
      <w:lang w:val="en-US" w:eastAsia="zh-CN" w:bidi="ar-SA"/>
    </w:rPr>
  </w:style>
  <w:style w:type="paragraph" w:customStyle="1" w:styleId="51">
    <w:name w:val="Revision"/>
    <w:hidden/>
    <w:semiHidden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microsoft.com/office/2011/relationships/people" Target="people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0.wmf"/><Relationship Id="rId17" Type="http://schemas.openxmlformats.org/officeDocument/2006/relationships/oleObject" Target="embeddings/oleObject4.bin"/><Relationship Id="rId16" Type="http://schemas.openxmlformats.org/officeDocument/2006/relationships/image" Target="media/image9.wmf"/><Relationship Id="rId15" Type="http://schemas.openxmlformats.org/officeDocument/2006/relationships/oleObject" Target="embeddings/oleObject3.bin"/><Relationship Id="rId14" Type="http://schemas.openxmlformats.org/officeDocument/2006/relationships/image" Target="media/image8.wmf"/><Relationship Id="rId13" Type="http://schemas.openxmlformats.org/officeDocument/2006/relationships/oleObject" Target="embeddings/oleObject2.bin"/><Relationship Id="rId12" Type="http://schemas.openxmlformats.org/officeDocument/2006/relationships/image" Target="media/image7.emf"/><Relationship Id="rId11" Type="http://schemas.openxmlformats.org/officeDocument/2006/relationships/package" Target="embeddings/Microsoft_Visio___1.vsdx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EC7AA-E54C-4967-A96B-4A68BD182E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1598</Words>
  <Characters>2466</Characters>
  <Lines>57</Lines>
  <Paragraphs>16</Paragraphs>
  <TotalTime>24</TotalTime>
  <ScaleCrop>false</ScaleCrop>
  <LinksUpToDate>false</LinksUpToDate>
  <CharactersWithSpaces>2563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2024-08-30T11:31:00Z</dcterms:created>
  <dc:creator>杨 雄</dc:creator>
  <cp:lastModifiedBy>zwsama</cp:lastModifiedBy>
  <cp:lastPrinted>2024-08-30T11:41:00Z</cp:lastPrinted>
  <dcterms:modified xsi:type="dcterms:W3CDTF">2025-05-27T05:35:35Z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TemplateDocerSaveRecord">
    <vt:lpwstr>eyJoZGlkIjoiMmZjZjcyYjI5NGY3MmJlMzViMmJiZmJjODk2ZDcwNTMiLCJ1c2VySWQiOiIzMTY4MTM5NDkifQ==</vt:lpwstr>
  </property>
  <property fmtid="{D5CDD505-2E9C-101B-9397-08002B2CF9AE}" pid="4" name="KSOProductBuildVer">
    <vt:lpwstr>2052-12.1.0.21171</vt:lpwstr>
  </property>
  <property fmtid="{D5CDD505-2E9C-101B-9397-08002B2CF9AE}" pid="5" name="ICV">
    <vt:lpwstr>58AB1DDBC4CB45BCAA78C212F8177EBA_12</vt:lpwstr>
  </property>
</Properties>
</file>